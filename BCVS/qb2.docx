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BD6" w:rsidRPr="0010193F" w:rsidRDefault="00920BD6" w:rsidP="0010193F">
      <w:pPr>
        <w:rPr>
          <w:rFonts w:ascii="Arial" w:hAnsi="Arial" w:cs="Arial"/>
          <w:b/>
        </w:rPr>
      </w:pPr>
      <w:r w:rsidRPr="0010193F">
        <w:rPr>
          <w:rFonts w:ascii="Arial" w:hAnsi="Arial" w:cs="Arial"/>
          <w:b/>
        </w:rPr>
        <w:t>QUESTION BANK –SET -TWO</w:t>
      </w:r>
    </w:p>
    <w:p w:rsidR="00920BD6" w:rsidRPr="0010193F" w:rsidRDefault="00920BD6" w:rsidP="0010193F">
      <w:pPr>
        <w:rPr>
          <w:rFonts w:ascii="Arial" w:hAnsi="Arial" w:cs="Arial"/>
          <w:b/>
        </w:rPr>
      </w:pPr>
    </w:p>
    <w:p w:rsidR="005D02A5" w:rsidRPr="0010193F" w:rsidRDefault="00332FF2" w:rsidP="0010193F">
      <w:pPr>
        <w:rPr>
          <w:rFonts w:ascii="Arial" w:hAnsi="Arial" w:cs="Arial"/>
          <w:b/>
        </w:rPr>
      </w:pPr>
      <w:r w:rsidRPr="0010193F">
        <w:rPr>
          <w:rFonts w:ascii="Arial" w:hAnsi="Arial" w:cs="Arial"/>
          <w:b/>
        </w:rPr>
        <w:t>SECTION:</w:t>
      </w:r>
      <w:r w:rsidR="005D02A5" w:rsidRPr="0010193F">
        <w:rPr>
          <w:rFonts w:ascii="Arial" w:hAnsi="Arial" w:cs="Arial"/>
          <w:b/>
        </w:rPr>
        <w:t xml:space="preserve"> A (COMPULSORY) —</w:t>
      </w:r>
      <w:r w:rsidR="005E7D03" w:rsidRPr="0010193F">
        <w:rPr>
          <w:rFonts w:ascii="Arial" w:hAnsi="Arial" w:cs="Arial"/>
          <w:b/>
        </w:rPr>
        <w:t xml:space="preserve"> </w:t>
      </w:r>
      <w:r w:rsidRPr="0010193F">
        <w:rPr>
          <w:rFonts w:ascii="Arial" w:hAnsi="Arial" w:cs="Arial"/>
          <w:b/>
        </w:rPr>
        <w:t>Select any</w:t>
      </w:r>
      <w:r w:rsidR="00920BD6" w:rsidRPr="0010193F">
        <w:rPr>
          <w:rFonts w:ascii="Arial" w:hAnsi="Arial" w:cs="Arial"/>
          <w:b/>
        </w:rPr>
        <w:t xml:space="preserve"> 10</w:t>
      </w:r>
      <w:r w:rsidR="00756C82" w:rsidRPr="0010193F">
        <w:rPr>
          <w:rFonts w:ascii="Arial" w:hAnsi="Arial" w:cs="Arial"/>
          <w:b/>
        </w:rPr>
        <w:t xml:space="preserve"> </w:t>
      </w:r>
      <w:r w:rsidR="005D02A5" w:rsidRPr="0010193F">
        <w:rPr>
          <w:rFonts w:ascii="Arial" w:hAnsi="Arial" w:cs="Arial"/>
          <w:b/>
        </w:rPr>
        <w:t>questions</w:t>
      </w:r>
      <w:r w:rsidR="0006440C" w:rsidRPr="0010193F">
        <w:rPr>
          <w:rFonts w:ascii="Arial" w:hAnsi="Arial" w:cs="Arial"/>
          <w:b/>
        </w:rPr>
        <w:t xml:space="preserve"> out of the 33</w:t>
      </w:r>
      <w:r w:rsidR="00756C82" w:rsidRPr="0010193F">
        <w:rPr>
          <w:rFonts w:ascii="Arial" w:hAnsi="Arial" w:cs="Arial"/>
          <w:b/>
        </w:rPr>
        <w:t xml:space="preserve"> questions below</w:t>
      </w:r>
      <w:r w:rsidR="005D02A5" w:rsidRPr="0010193F">
        <w:rPr>
          <w:rFonts w:ascii="Arial" w:hAnsi="Arial" w:cs="Arial"/>
          <w:b/>
        </w:rPr>
        <w:t>. Each question carries ½ marks.</w:t>
      </w:r>
      <w:r w:rsidR="00F154A9" w:rsidRPr="0010193F">
        <w:rPr>
          <w:rFonts w:ascii="Arial" w:hAnsi="Arial" w:cs="Arial"/>
          <w:b/>
        </w:rPr>
        <w:t xml:space="preserve"> </w:t>
      </w:r>
      <w:r w:rsidRPr="0010193F">
        <w:rPr>
          <w:rFonts w:ascii="Arial" w:hAnsi="Arial" w:cs="Arial"/>
          <w:b/>
        </w:rPr>
        <w:t>(Correct</w:t>
      </w:r>
      <w:r w:rsidR="00F154A9" w:rsidRPr="0010193F">
        <w:rPr>
          <w:rFonts w:ascii="Arial" w:hAnsi="Arial" w:cs="Arial"/>
          <w:b/>
        </w:rPr>
        <w:t xml:space="preserve"> answers are all highlighted in yellow</w:t>
      </w:r>
      <w:r w:rsidRPr="0010193F">
        <w:rPr>
          <w:rFonts w:ascii="Arial" w:hAnsi="Arial" w:cs="Arial"/>
          <w:b/>
        </w:rPr>
        <w:t xml:space="preserve"> or given in bracket</w:t>
      </w:r>
      <w:r w:rsidR="00F154A9" w:rsidRPr="0010193F">
        <w:rPr>
          <w:rFonts w:ascii="Arial" w:hAnsi="Arial" w:cs="Arial"/>
          <w:b/>
        </w:rPr>
        <w:t>)</w:t>
      </w:r>
    </w:p>
    <w:p w:rsidR="005D02A5" w:rsidRPr="0010193F" w:rsidRDefault="005D02A5" w:rsidP="0010193F">
      <w:pPr>
        <w:rPr>
          <w:rFonts w:ascii="Arial" w:hAnsi="Arial" w:cs="Arial"/>
          <w:b/>
        </w:rPr>
      </w:pPr>
    </w:p>
    <w:p w:rsidR="00F33CC8" w:rsidRPr="0010193F" w:rsidRDefault="00F33CC8" w:rsidP="0010193F">
      <w:pPr>
        <w:rPr>
          <w:rFonts w:ascii="Arial" w:hAnsi="Arial" w:cs="Arial"/>
          <w:b/>
        </w:rPr>
      </w:pPr>
      <w:r w:rsidRPr="0010193F">
        <w:rPr>
          <w:rFonts w:ascii="Arial" w:hAnsi="Arial" w:cs="Arial"/>
          <w:b/>
        </w:rPr>
        <w:t>Read the sentences below and tick the one with the correct use of punctuation</w:t>
      </w:r>
    </w:p>
    <w:p w:rsidR="00B46425" w:rsidRPr="0010193F" w:rsidRDefault="00D5572F" w:rsidP="0010193F">
      <w:pPr>
        <w:rPr>
          <w:rFonts w:ascii="Arial" w:hAnsi="Arial" w:cs="Arial"/>
        </w:rPr>
      </w:pPr>
      <w:r w:rsidRPr="0010193F">
        <w:rPr>
          <w:rFonts w:ascii="Arial" w:hAnsi="Arial" w:cs="Arial"/>
        </w:rPr>
        <w:t xml:space="preserve">1. </w:t>
      </w:r>
      <w:r w:rsidR="00B46425" w:rsidRPr="0010193F">
        <w:rPr>
          <w:rFonts w:ascii="Arial" w:hAnsi="Arial" w:cs="Arial"/>
        </w:rPr>
        <w:t>You should exercise today, said the old man.</w:t>
      </w:r>
    </w:p>
    <w:p w:rsidR="00B46425" w:rsidRPr="0010193F" w:rsidRDefault="00B46425" w:rsidP="0010193F">
      <w:pPr>
        <w:rPr>
          <w:rFonts w:ascii="Arial" w:hAnsi="Arial" w:cs="Arial"/>
        </w:rPr>
      </w:pPr>
      <w:r w:rsidRPr="0010193F">
        <w:rPr>
          <w:rFonts w:ascii="Arial" w:hAnsi="Arial" w:cs="Arial"/>
          <w:highlight w:val="yellow"/>
        </w:rPr>
        <w:t>“You should exercise today</w:t>
      </w:r>
      <w:r w:rsidR="00966B66" w:rsidRPr="0010193F">
        <w:rPr>
          <w:rFonts w:ascii="Arial" w:hAnsi="Arial" w:cs="Arial"/>
          <w:highlight w:val="yellow"/>
        </w:rPr>
        <w:t>,</w:t>
      </w:r>
      <w:r w:rsidRPr="0010193F">
        <w:rPr>
          <w:rFonts w:ascii="Arial" w:hAnsi="Arial" w:cs="Arial"/>
          <w:highlight w:val="yellow"/>
        </w:rPr>
        <w:t>” said the old man.</w:t>
      </w:r>
    </w:p>
    <w:p w:rsidR="00F33CC8" w:rsidRDefault="00B46425" w:rsidP="0010193F">
      <w:pPr>
        <w:rPr>
          <w:rFonts w:ascii="Arial" w:hAnsi="Arial" w:cs="Arial"/>
        </w:rPr>
      </w:pPr>
      <w:r w:rsidRPr="0010193F">
        <w:rPr>
          <w:rFonts w:ascii="Arial" w:hAnsi="Arial" w:cs="Arial"/>
        </w:rPr>
        <w:t>“You should exercise today” said</w:t>
      </w:r>
      <w:r w:rsidR="00966B66" w:rsidRPr="0010193F">
        <w:rPr>
          <w:rFonts w:ascii="Arial" w:hAnsi="Arial" w:cs="Arial"/>
        </w:rPr>
        <w:t>,</w:t>
      </w:r>
      <w:r w:rsidRPr="0010193F">
        <w:rPr>
          <w:rFonts w:ascii="Arial" w:hAnsi="Arial" w:cs="Arial"/>
        </w:rPr>
        <w:t xml:space="preserve"> the old man.</w:t>
      </w:r>
    </w:p>
    <w:p w:rsidR="0010193F" w:rsidRPr="0010193F" w:rsidRDefault="0010193F" w:rsidP="0010193F">
      <w:pPr>
        <w:rPr>
          <w:rFonts w:ascii="Arial" w:hAnsi="Arial" w:cs="Arial"/>
        </w:rPr>
      </w:pPr>
    </w:p>
    <w:p w:rsidR="00F33CC8" w:rsidRPr="0010193F" w:rsidRDefault="00F33CC8" w:rsidP="0010193F">
      <w:pPr>
        <w:rPr>
          <w:rFonts w:ascii="Arial" w:hAnsi="Arial" w:cs="Arial"/>
        </w:rPr>
      </w:pPr>
      <w:r w:rsidRPr="0010193F">
        <w:rPr>
          <w:rFonts w:ascii="Arial" w:hAnsi="Arial" w:cs="Arial"/>
        </w:rPr>
        <w:t>2. Ram enjoys: sweets, chocolate, bonbons and coffee caramels.</w:t>
      </w:r>
    </w:p>
    <w:p w:rsidR="00F33CC8" w:rsidRPr="0010193F" w:rsidRDefault="003E218D" w:rsidP="0010193F">
      <w:pPr>
        <w:rPr>
          <w:rFonts w:ascii="Arial" w:hAnsi="Arial" w:cs="Arial"/>
        </w:rPr>
      </w:pPr>
      <w:r w:rsidRPr="0010193F">
        <w:rPr>
          <w:rFonts w:ascii="Arial" w:hAnsi="Arial" w:cs="Arial"/>
        </w:rPr>
        <w:t>Ram enjoys</w:t>
      </w:r>
      <w:r w:rsidR="00F33CC8" w:rsidRPr="0010193F">
        <w:rPr>
          <w:rFonts w:ascii="Arial" w:hAnsi="Arial" w:cs="Arial"/>
        </w:rPr>
        <w:t xml:space="preserve"> sweet’s, chocolate, bonbon’s and coffee caramel’s.</w:t>
      </w:r>
    </w:p>
    <w:p w:rsidR="00332FF2" w:rsidRPr="0010193F" w:rsidRDefault="00332FF2" w:rsidP="0010193F">
      <w:pPr>
        <w:rPr>
          <w:rFonts w:ascii="Arial" w:hAnsi="Arial" w:cs="Arial"/>
        </w:rPr>
      </w:pPr>
      <w:r w:rsidRPr="0010193F">
        <w:rPr>
          <w:rFonts w:ascii="Arial" w:hAnsi="Arial" w:cs="Arial"/>
          <w:highlight w:val="yellow"/>
        </w:rPr>
        <w:t>Ram enjoys sweets, chocolate, bonbons and coffee caramels.</w:t>
      </w:r>
    </w:p>
    <w:p w:rsidR="00F33CC8" w:rsidRPr="0010193F" w:rsidRDefault="00F33CC8" w:rsidP="0010193F">
      <w:pPr>
        <w:rPr>
          <w:rFonts w:ascii="Arial" w:hAnsi="Arial" w:cs="Arial"/>
        </w:rPr>
      </w:pPr>
    </w:p>
    <w:p w:rsidR="00A95C84" w:rsidRPr="0010193F" w:rsidRDefault="00E948D5" w:rsidP="0010193F">
      <w:pPr>
        <w:rPr>
          <w:rFonts w:ascii="Arial" w:hAnsi="Arial" w:cs="Arial"/>
        </w:rPr>
      </w:pPr>
      <w:r w:rsidRPr="0010193F">
        <w:rPr>
          <w:rFonts w:ascii="Arial" w:hAnsi="Arial" w:cs="Arial"/>
        </w:rPr>
        <w:t>3</w:t>
      </w:r>
      <w:r w:rsidR="00A95C84" w:rsidRPr="0010193F">
        <w:rPr>
          <w:rFonts w:ascii="Arial" w:hAnsi="Arial" w:cs="Arial"/>
        </w:rPr>
        <w:t>.</w:t>
      </w:r>
      <w:r w:rsidR="003E3274" w:rsidRPr="0010193F">
        <w:rPr>
          <w:rFonts w:ascii="Arial" w:hAnsi="Arial" w:cs="Arial"/>
        </w:rPr>
        <w:t xml:space="preserve"> </w:t>
      </w:r>
      <w:r w:rsidR="00A95C84" w:rsidRPr="0010193F">
        <w:rPr>
          <w:rFonts w:ascii="Arial" w:hAnsi="Arial" w:cs="Arial"/>
          <w:highlight w:val="yellow"/>
        </w:rPr>
        <w:t>He’s always wanted to ride a Harley Davidson</w:t>
      </w:r>
      <w:r w:rsidR="00A95C84" w:rsidRPr="0010193F">
        <w:rPr>
          <w:rFonts w:ascii="Arial" w:hAnsi="Arial" w:cs="Arial"/>
        </w:rPr>
        <w:t>.</w:t>
      </w:r>
    </w:p>
    <w:p w:rsidR="00F33CC8" w:rsidRPr="0010193F" w:rsidRDefault="003E3274" w:rsidP="0010193F">
      <w:pPr>
        <w:rPr>
          <w:rFonts w:ascii="Arial" w:hAnsi="Arial" w:cs="Arial"/>
        </w:rPr>
      </w:pPr>
      <w:r w:rsidRPr="0010193F">
        <w:rPr>
          <w:rFonts w:ascii="Arial" w:hAnsi="Arial" w:cs="Arial"/>
        </w:rPr>
        <w:t>Hes always wanted to ride a Harley Davidson</w:t>
      </w:r>
      <w:r w:rsidR="0049049F" w:rsidRPr="0010193F">
        <w:rPr>
          <w:rFonts w:ascii="Arial" w:hAnsi="Arial" w:cs="Arial"/>
        </w:rPr>
        <w:t>.</w:t>
      </w:r>
    </w:p>
    <w:p w:rsidR="003E3274" w:rsidRPr="0010193F" w:rsidRDefault="003E3274" w:rsidP="0010193F">
      <w:pPr>
        <w:rPr>
          <w:rFonts w:ascii="Arial" w:hAnsi="Arial" w:cs="Arial"/>
        </w:rPr>
      </w:pPr>
      <w:r w:rsidRPr="0010193F">
        <w:rPr>
          <w:rFonts w:ascii="Arial" w:hAnsi="Arial" w:cs="Arial"/>
        </w:rPr>
        <w:t>He’s always wanted to ride, a Harley Davidson</w:t>
      </w:r>
    </w:p>
    <w:p w:rsidR="00F33CC8" w:rsidRPr="0010193F" w:rsidRDefault="00F33CC8" w:rsidP="0010193F">
      <w:pPr>
        <w:rPr>
          <w:rFonts w:ascii="Arial" w:hAnsi="Arial" w:cs="Arial"/>
        </w:rPr>
      </w:pPr>
    </w:p>
    <w:p w:rsidR="00F33CC8" w:rsidRPr="0010193F" w:rsidRDefault="00F33CC8" w:rsidP="0010193F">
      <w:pPr>
        <w:rPr>
          <w:rFonts w:ascii="Arial" w:hAnsi="Arial" w:cs="Arial"/>
        </w:rPr>
      </w:pPr>
      <w:r w:rsidRPr="0010193F">
        <w:rPr>
          <w:rFonts w:ascii="Arial" w:hAnsi="Arial" w:cs="Arial"/>
        </w:rPr>
        <w:t xml:space="preserve">4. </w:t>
      </w:r>
      <w:r w:rsidR="00A42516" w:rsidRPr="0010193F">
        <w:rPr>
          <w:rFonts w:ascii="Arial" w:hAnsi="Arial" w:cs="Arial"/>
        </w:rPr>
        <w:t>Whats the matter with Ron’s sister?</w:t>
      </w:r>
    </w:p>
    <w:p w:rsidR="00A42516" w:rsidRPr="0010193F" w:rsidRDefault="00A42516" w:rsidP="0010193F">
      <w:pPr>
        <w:rPr>
          <w:rFonts w:ascii="Arial" w:hAnsi="Arial" w:cs="Arial"/>
        </w:rPr>
      </w:pPr>
      <w:r w:rsidRPr="0010193F">
        <w:rPr>
          <w:rFonts w:ascii="Arial" w:hAnsi="Arial" w:cs="Arial"/>
          <w:highlight w:val="yellow"/>
        </w:rPr>
        <w:t>What’s the matter with Ron’s sister?</w:t>
      </w:r>
    </w:p>
    <w:p w:rsidR="00A42516" w:rsidRPr="0010193F" w:rsidRDefault="00A42516" w:rsidP="0010193F">
      <w:pPr>
        <w:rPr>
          <w:rFonts w:ascii="Arial" w:hAnsi="Arial" w:cs="Arial"/>
        </w:rPr>
      </w:pPr>
      <w:r w:rsidRPr="0010193F">
        <w:rPr>
          <w:rFonts w:ascii="Arial" w:hAnsi="Arial" w:cs="Arial"/>
        </w:rPr>
        <w:t>Whats the matter with Rons sister?</w:t>
      </w:r>
    </w:p>
    <w:p w:rsidR="00A42516" w:rsidRPr="0010193F" w:rsidRDefault="00A42516" w:rsidP="0010193F">
      <w:pPr>
        <w:rPr>
          <w:rFonts w:ascii="Arial" w:hAnsi="Arial" w:cs="Arial"/>
        </w:rPr>
      </w:pPr>
    </w:p>
    <w:p w:rsidR="00F33CC8" w:rsidRPr="0010193F" w:rsidRDefault="00F33CC8" w:rsidP="0010193F">
      <w:pPr>
        <w:rPr>
          <w:rFonts w:ascii="Arial" w:hAnsi="Arial" w:cs="Arial"/>
        </w:rPr>
      </w:pPr>
    </w:p>
    <w:p w:rsidR="00D5572F" w:rsidRPr="0010193F" w:rsidRDefault="00F33CC8" w:rsidP="0010193F">
      <w:pPr>
        <w:rPr>
          <w:rFonts w:ascii="Arial" w:hAnsi="Arial" w:cs="Arial"/>
        </w:rPr>
      </w:pPr>
      <w:r w:rsidRPr="0010193F">
        <w:rPr>
          <w:rFonts w:ascii="Arial" w:hAnsi="Arial" w:cs="Arial"/>
        </w:rPr>
        <w:t>5. Sorry to trouble you could I speak to you for a minute.</w:t>
      </w:r>
    </w:p>
    <w:p w:rsidR="00F33CC8" w:rsidRPr="0010193F" w:rsidRDefault="00F33CC8" w:rsidP="0010193F">
      <w:pPr>
        <w:rPr>
          <w:rFonts w:ascii="Arial" w:hAnsi="Arial" w:cs="Arial"/>
        </w:rPr>
      </w:pPr>
      <w:r w:rsidRPr="0010193F">
        <w:rPr>
          <w:rFonts w:ascii="Arial" w:hAnsi="Arial" w:cs="Arial"/>
        </w:rPr>
        <w:t>Sorry to trouble you could I speak to you, for a minute?</w:t>
      </w:r>
    </w:p>
    <w:p w:rsidR="00A95C84" w:rsidRPr="0010193F" w:rsidRDefault="005D6DA1" w:rsidP="0010193F">
      <w:pPr>
        <w:rPr>
          <w:rFonts w:ascii="Arial" w:hAnsi="Arial" w:cs="Arial"/>
        </w:rPr>
      </w:pPr>
      <w:r>
        <w:rPr>
          <w:rFonts w:ascii="Arial" w:hAnsi="Arial" w:cs="Arial"/>
          <w:highlight w:val="yellow"/>
        </w:rPr>
        <w:t>Sorry to trouble you -</w:t>
      </w:r>
      <w:r w:rsidR="00A95C84" w:rsidRPr="0010193F">
        <w:rPr>
          <w:rFonts w:ascii="Arial" w:hAnsi="Arial" w:cs="Arial"/>
          <w:highlight w:val="yellow"/>
        </w:rPr>
        <w:t xml:space="preserve"> could I speak to you for a minute?</w:t>
      </w:r>
    </w:p>
    <w:p w:rsidR="00A95C84" w:rsidRPr="0010193F" w:rsidRDefault="00A95C84" w:rsidP="0010193F">
      <w:pPr>
        <w:rPr>
          <w:rFonts w:ascii="Arial" w:hAnsi="Arial" w:cs="Arial"/>
        </w:rPr>
      </w:pPr>
    </w:p>
    <w:p w:rsidR="00F33CC8" w:rsidRPr="0010193F" w:rsidRDefault="00F33CC8" w:rsidP="0010193F">
      <w:pPr>
        <w:rPr>
          <w:rFonts w:ascii="Arial" w:hAnsi="Arial" w:cs="Arial"/>
        </w:rPr>
      </w:pPr>
    </w:p>
    <w:p w:rsidR="00F33CC8" w:rsidRPr="0010193F" w:rsidRDefault="00F33CC8" w:rsidP="0010193F">
      <w:pPr>
        <w:rPr>
          <w:rFonts w:ascii="Arial" w:hAnsi="Arial" w:cs="Arial"/>
        </w:rPr>
      </w:pPr>
      <w:r w:rsidRPr="0010193F">
        <w:rPr>
          <w:rFonts w:ascii="Arial" w:hAnsi="Arial" w:cs="Arial"/>
        </w:rPr>
        <w:t>6. A grandfathers job is easier than a fathers.</w:t>
      </w:r>
    </w:p>
    <w:p w:rsidR="00F33CC8" w:rsidRPr="0010193F" w:rsidRDefault="00F33CC8" w:rsidP="0010193F">
      <w:pPr>
        <w:ind w:firstLine="180"/>
        <w:rPr>
          <w:rFonts w:ascii="Arial" w:hAnsi="Arial" w:cs="Arial"/>
        </w:rPr>
      </w:pPr>
      <w:r w:rsidRPr="0010193F">
        <w:rPr>
          <w:rFonts w:ascii="Arial" w:hAnsi="Arial" w:cs="Arial"/>
          <w:highlight w:val="yellow"/>
        </w:rPr>
        <w:t>A grandfather’s job is easier than a father’s.</w:t>
      </w:r>
    </w:p>
    <w:p w:rsidR="00F33CC8" w:rsidRPr="0010193F" w:rsidRDefault="00F33CC8" w:rsidP="0010193F">
      <w:pPr>
        <w:ind w:firstLine="180"/>
        <w:rPr>
          <w:rFonts w:ascii="Arial" w:hAnsi="Arial" w:cs="Arial"/>
        </w:rPr>
      </w:pPr>
      <w:r w:rsidRPr="0010193F">
        <w:rPr>
          <w:rFonts w:ascii="Arial" w:hAnsi="Arial" w:cs="Arial"/>
        </w:rPr>
        <w:t>A grandfather’s job is easier than a fathers.</w:t>
      </w:r>
    </w:p>
    <w:p w:rsidR="00F33CC8" w:rsidRPr="0010193F" w:rsidRDefault="00F33CC8" w:rsidP="0010193F">
      <w:pPr>
        <w:rPr>
          <w:rFonts w:ascii="Arial" w:hAnsi="Arial" w:cs="Arial"/>
        </w:rPr>
      </w:pPr>
    </w:p>
    <w:p w:rsidR="00F33CC8" w:rsidRPr="0010193F" w:rsidRDefault="00F33CC8" w:rsidP="0010193F">
      <w:pPr>
        <w:rPr>
          <w:rFonts w:ascii="Arial" w:hAnsi="Arial" w:cs="Arial"/>
          <w:b/>
        </w:rPr>
      </w:pPr>
      <w:r w:rsidRPr="0010193F">
        <w:rPr>
          <w:rFonts w:ascii="Arial" w:hAnsi="Arial" w:cs="Arial"/>
          <w:b/>
        </w:rPr>
        <w:t>Select the right word to fill in the blank space--</w:t>
      </w:r>
    </w:p>
    <w:p w:rsidR="00F33CC8" w:rsidRPr="0010193F" w:rsidRDefault="00F33CC8" w:rsidP="0010193F">
      <w:pPr>
        <w:rPr>
          <w:rFonts w:ascii="Arial" w:hAnsi="Arial" w:cs="Arial"/>
        </w:rPr>
      </w:pPr>
    </w:p>
    <w:p w:rsidR="00F33CC8" w:rsidRPr="0010193F" w:rsidRDefault="00F33CC8" w:rsidP="0010193F">
      <w:pPr>
        <w:rPr>
          <w:rFonts w:ascii="Arial" w:hAnsi="Arial" w:cs="Arial"/>
        </w:rPr>
      </w:pPr>
      <w:r w:rsidRPr="0010193F">
        <w:rPr>
          <w:rFonts w:ascii="Arial" w:hAnsi="Arial" w:cs="Arial"/>
        </w:rPr>
        <w:t>7.</w:t>
      </w:r>
      <w:r w:rsidR="005D02A5" w:rsidRPr="0010193F">
        <w:rPr>
          <w:rFonts w:ascii="Arial" w:hAnsi="Arial" w:cs="Arial"/>
        </w:rPr>
        <w:t xml:space="preserve"> </w:t>
      </w:r>
      <w:r w:rsidRPr="0010193F">
        <w:rPr>
          <w:rFonts w:ascii="Arial" w:hAnsi="Arial" w:cs="Arial"/>
        </w:rPr>
        <w:t>Cut your coat according to your cloth so that your expenses does not __</w:t>
      </w:r>
    </w:p>
    <w:p w:rsidR="00F33CC8" w:rsidRPr="0010193F" w:rsidRDefault="00F33CC8" w:rsidP="0010193F">
      <w:pPr>
        <w:rPr>
          <w:rFonts w:ascii="Arial" w:hAnsi="Arial" w:cs="Arial"/>
        </w:rPr>
      </w:pPr>
      <w:r w:rsidRPr="0010193F">
        <w:rPr>
          <w:rFonts w:ascii="Arial" w:hAnsi="Arial" w:cs="Arial"/>
        </w:rPr>
        <w:t>your income.</w:t>
      </w:r>
    </w:p>
    <w:p w:rsidR="00F33CC8" w:rsidRPr="0010193F" w:rsidRDefault="00F33CC8" w:rsidP="0010193F">
      <w:pPr>
        <w:pStyle w:val="ListParagraph"/>
        <w:numPr>
          <w:ilvl w:val="0"/>
          <w:numId w:val="20"/>
        </w:numPr>
        <w:rPr>
          <w:rFonts w:ascii="Arial" w:hAnsi="Arial" w:cs="Arial"/>
        </w:rPr>
      </w:pPr>
      <w:r w:rsidRPr="0010193F">
        <w:rPr>
          <w:rFonts w:ascii="Arial" w:hAnsi="Arial" w:cs="Arial"/>
        </w:rPr>
        <w:t>Accede</w:t>
      </w:r>
    </w:p>
    <w:p w:rsidR="00F33CC8" w:rsidRPr="0010193F" w:rsidRDefault="00F33CC8" w:rsidP="0010193F">
      <w:pPr>
        <w:pStyle w:val="ListParagraph"/>
        <w:numPr>
          <w:ilvl w:val="0"/>
          <w:numId w:val="20"/>
        </w:numPr>
        <w:rPr>
          <w:rFonts w:ascii="Arial" w:hAnsi="Arial" w:cs="Arial"/>
        </w:rPr>
      </w:pPr>
      <w:r w:rsidRPr="0010193F">
        <w:rPr>
          <w:rFonts w:ascii="Arial" w:hAnsi="Arial" w:cs="Arial"/>
          <w:highlight w:val="yellow"/>
        </w:rPr>
        <w:t>Exceed</w:t>
      </w:r>
    </w:p>
    <w:p w:rsidR="00F33CC8" w:rsidRPr="0010193F" w:rsidRDefault="00F33CC8" w:rsidP="0010193F">
      <w:pPr>
        <w:pStyle w:val="ListParagraph"/>
        <w:numPr>
          <w:ilvl w:val="0"/>
          <w:numId w:val="20"/>
        </w:numPr>
        <w:rPr>
          <w:rFonts w:ascii="Arial" w:hAnsi="Arial" w:cs="Arial"/>
        </w:rPr>
      </w:pPr>
      <w:r w:rsidRPr="0010193F">
        <w:rPr>
          <w:rFonts w:ascii="Arial" w:hAnsi="Arial" w:cs="Arial"/>
        </w:rPr>
        <w:t>Cross</w:t>
      </w:r>
    </w:p>
    <w:p w:rsidR="00F33CC8" w:rsidRPr="0010193F" w:rsidRDefault="00F33CC8" w:rsidP="0010193F">
      <w:pPr>
        <w:rPr>
          <w:rFonts w:ascii="Arial" w:hAnsi="Arial" w:cs="Arial"/>
        </w:rPr>
      </w:pPr>
    </w:p>
    <w:p w:rsidR="00F33CC8" w:rsidRPr="0010193F" w:rsidRDefault="00F33CC8" w:rsidP="0010193F">
      <w:pPr>
        <w:rPr>
          <w:rFonts w:ascii="Arial" w:hAnsi="Arial" w:cs="Arial"/>
        </w:rPr>
      </w:pPr>
    </w:p>
    <w:p w:rsidR="00F33CC8" w:rsidRPr="0010193F" w:rsidRDefault="00F33CC8" w:rsidP="0010193F">
      <w:pPr>
        <w:rPr>
          <w:rFonts w:ascii="Arial" w:hAnsi="Arial" w:cs="Arial"/>
        </w:rPr>
      </w:pPr>
      <w:r w:rsidRPr="0010193F">
        <w:rPr>
          <w:rFonts w:ascii="Arial" w:hAnsi="Arial" w:cs="Arial"/>
        </w:rPr>
        <w:t>8</w:t>
      </w:r>
      <w:r w:rsidR="005A712C" w:rsidRPr="0010193F">
        <w:rPr>
          <w:rFonts w:ascii="Arial" w:hAnsi="Arial" w:cs="Arial"/>
        </w:rPr>
        <w:t xml:space="preserve">. The hostel warden has great __ for the </w:t>
      </w:r>
      <w:r w:rsidRPr="0010193F">
        <w:rPr>
          <w:rFonts w:ascii="Arial" w:hAnsi="Arial" w:cs="Arial"/>
        </w:rPr>
        <w:t>children.</w:t>
      </w:r>
    </w:p>
    <w:p w:rsidR="00F33CC8" w:rsidRPr="0010193F" w:rsidRDefault="00F33CC8" w:rsidP="0010193F">
      <w:pPr>
        <w:pStyle w:val="ListParagraph"/>
        <w:numPr>
          <w:ilvl w:val="0"/>
          <w:numId w:val="19"/>
        </w:numPr>
        <w:rPr>
          <w:rFonts w:ascii="Arial" w:hAnsi="Arial" w:cs="Arial"/>
        </w:rPr>
      </w:pPr>
      <w:r w:rsidRPr="0010193F">
        <w:rPr>
          <w:rFonts w:ascii="Arial" w:hAnsi="Arial" w:cs="Arial"/>
        </w:rPr>
        <w:t>Affectation</w:t>
      </w:r>
    </w:p>
    <w:p w:rsidR="00F33CC8" w:rsidRPr="0010193F" w:rsidRDefault="00DF7E27" w:rsidP="0010193F">
      <w:pPr>
        <w:pStyle w:val="ListParagraph"/>
        <w:numPr>
          <w:ilvl w:val="0"/>
          <w:numId w:val="19"/>
        </w:numPr>
        <w:rPr>
          <w:rFonts w:ascii="Arial" w:hAnsi="Arial" w:cs="Arial"/>
        </w:rPr>
      </w:pPr>
      <w:r w:rsidRPr="0010193F">
        <w:rPr>
          <w:rFonts w:ascii="Arial" w:hAnsi="Arial" w:cs="Arial"/>
        </w:rPr>
        <w:t>Affliction</w:t>
      </w:r>
    </w:p>
    <w:p w:rsidR="005A712C" w:rsidRPr="0010193F" w:rsidRDefault="005A712C" w:rsidP="0010193F">
      <w:pPr>
        <w:pStyle w:val="ListParagraph"/>
        <w:numPr>
          <w:ilvl w:val="0"/>
          <w:numId w:val="19"/>
        </w:numPr>
        <w:rPr>
          <w:rFonts w:ascii="Arial" w:hAnsi="Arial" w:cs="Arial"/>
        </w:rPr>
      </w:pPr>
      <w:r w:rsidRPr="0010193F">
        <w:rPr>
          <w:rFonts w:ascii="Arial" w:hAnsi="Arial" w:cs="Arial"/>
          <w:highlight w:val="yellow"/>
        </w:rPr>
        <w:t>Affection</w:t>
      </w:r>
    </w:p>
    <w:p w:rsidR="005A712C" w:rsidRPr="0010193F" w:rsidRDefault="005A712C" w:rsidP="0010193F">
      <w:pPr>
        <w:pStyle w:val="ListParagraph"/>
        <w:rPr>
          <w:rFonts w:ascii="Arial" w:hAnsi="Arial" w:cs="Arial"/>
        </w:rPr>
      </w:pPr>
    </w:p>
    <w:p w:rsidR="00F33CC8" w:rsidRPr="0010193F" w:rsidRDefault="00F33CC8" w:rsidP="0010193F">
      <w:pPr>
        <w:rPr>
          <w:rFonts w:ascii="Arial" w:hAnsi="Arial" w:cs="Arial"/>
        </w:rPr>
      </w:pPr>
    </w:p>
    <w:p w:rsidR="00F33CC8" w:rsidRPr="0010193F" w:rsidRDefault="00F33CC8" w:rsidP="0010193F">
      <w:pPr>
        <w:rPr>
          <w:rFonts w:ascii="Arial" w:hAnsi="Arial" w:cs="Arial"/>
        </w:rPr>
      </w:pPr>
      <w:r w:rsidRPr="0010193F">
        <w:rPr>
          <w:rFonts w:ascii="Arial" w:hAnsi="Arial" w:cs="Arial"/>
        </w:rPr>
        <w:t>9.</w:t>
      </w:r>
      <w:r w:rsidR="00432832" w:rsidRPr="0010193F">
        <w:rPr>
          <w:rFonts w:ascii="Arial" w:hAnsi="Arial" w:cs="Arial"/>
        </w:rPr>
        <w:t xml:space="preserve"> He had ____ committed the mistake.</w:t>
      </w:r>
    </w:p>
    <w:p w:rsidR="00F33CC8" w:rsidRPr="0010193F" w:rsidRDefault="00F33CC8" w:rsidP="0010193F">
      <w:pPr>
        <w:pStyle w:val="ListParagraph"/>
        <w:rPr>
          <w:rFonts w:ascii="Arial" w:hAnsi="Arial" w:cs="Arial"/>
        </w:rPr>
      </w:pPr>
    </w:p>
    <w:p w:rsidR="00F33CC8" w:rsidRPr="0010193F" w:rsidRDefault="00432832" w:rsidP="0010193F">
      <w:pPr>
        <w:pStyle w:val="ListParagraph"/>
        <w:numPr>
          <w:ilvl w:val="0"/>
          <w:numId w:val="18"/>
        </w:numPr>
        <w:rPr>
          <w:rFonts w:ascii="Arial" w:hAnsi="Arial" w:cs="Arial"/>
        </w:rPr>
      </w:pPr>
      <w:r w:rsidRPr="0010193F">
        <w:rPr>
          <w:rFonts w:ascii="Arial" w:hAnsi="Arial" w:cs="Arial"/>
        </w:rPr>
        <w:t>Conscientiously</w:t>
      </w:r>
    </w:p>
    <w:p w:rsidR="00432832" w:rsidRPr="0010193F" w:rsidRDefault="00432832" w:rsidP="0010193F">
      <w:pPr>
        <w:pStyle w:val="ListParagraph"/>
        <w:numPr>
          <w:ilvl w:val="0"/>
          <w:numId w:val="18"/>
        </w:numPr>
        <w:rPr>
          <w:rFonts w:ascii="Arial" w:hAnsi="Arial" w:cs="Arial"/>
          <w:highlight w:val="yellow"/>
        </w:rPr>
      </w:pPr>
      <w:r w:rsidRPr="0010193F">
        <w:rPr>
          <w:rFonts w:ascii="Arial" w:hAnsi="Arial" w:cs="Arial"/>
          <w:highlight w:val="yellow"/>
        </w:rPr>
        <w:t>Inadvertently</w:t>
      </w:r>
    </w:p>
    <w:p w:rsidR="00432832" w:rsidRPr="0010193F" w:rsidRDefault="00432832" w:rsidP="0010193F">
      <w:pPr>
        <w:pStyle w:val="ListParagraph"/>
        <w:numPr>
          <w:ilvl w:val="0"/>
          <w:numId w:val="18"/>
        </w:numPr>
        <w:rPr>
          <w:rFonts w:ascii="Arial" w:hAnsi="Arial" w:cs="Arial"/>
        </w:rPr>
      </w:pPr>
      <w:r w:rsidRPr="0010193F">
        <w:rPr>
          <w:rFonts w:ascii="Arial" w:hAnsi="Arial" w:cs="Arial"/>
        </w:rPr>
        <w:t>Unthinkably</w:t>
      </w:r>
    </w:p>
    <w:p w:rsidR="00F33CC8" w:rsidRPr="0010193F" w:rsidRDefault="00F33CC8" w:rsidP="0010193F">
      <w:pPr>
        <w:rPr>
          <w:rFonts w:ascii="Arial" w:hAnsi="Arial" w:cs="Arial"/>
        </w:rPr>
      </w:pPr>
    </w:p>
    <w:p w:rsidR="00F33CC8" w:rsidRPr="0010193F" w:rsidRDefault="00F33CC8" w:rsidP="0010193F">
      <w:pPr>
        <w:rPr>
          <w:rFonts w:ascii="Arial" w:hAnsi="Arial" w:cs="Arial"/>
        </w:rPr>
      </w:pPr>
      <w:r w:rsidRPr="0010193F">
        <w:rPr>
          <w:rFonts w:ascii="Arial" w:hAnsi="Arial" w:cs="Arial"/>
        </w:rPr>
        <w:t>10. The doctor mentioned that effect of medicine ___ from person to</w:t>
      </w:r>
    </w:p>
    <w:p w:rsidR="00F33CC8" w:rsidRPr="0010193F" w:rsidRDefault="00F33CC8" w:rsidP="0010193F">
      <w:pPr>
        <w:rPr>
          <w:rFonts w:ascii="Arial" w:hAnsi="Arial" w:cs="Arial"/>
        </w:rPr>
      </w:pPr>
      <w:r w:rsidRPr="0010193F">
        <w:rPr>
          <w:rFonts w:ascii="Arial" w:hAnsi="Arial" w:cs="Arial"/>
        </w:rPr>
        <w:t>Person.</w:t>
      </w:r>
    </w:p>
    <w:p w:rsidR="00F33CC8" w:rsidRPr="0010193F" w:rsidRDefault="00F33CC8" w:rsidP="0010193F">
      <w:pPr>
        <w:pStyle w:val="ListParagraph"/>
        <w:numPr>
          <w:ilvl w:val="0"/>
          <w:numId w:val="17"/>
        </w:numPr>
        <w:rPr>
          <w:rFonts w:ascii="Arial" w:hAnsi="Arial" w:cs="Arial"/>
        </w:rPr>
      </w:pPr>
      <w:r w:rsidRPr="0010193F">
        <w:rPr>
          <w:rFonts w:ascii="Arial" w:hAnsi="Arial" w:cs="Arial"/>
        </w:rPr>
        <w:t>Alters</w:t>
      </w:r>
    </w:p>
    <w:p w:rsidR="00F33CC8" w:rsidRPr="0010193F" w:rsidRDefault="00F33CC8" w:rsidP="0010193F">
      <w:pPr>
        <w:pStyle w:val="ListParagraph"/>
        <w:numPr>
          <w:ilvl w:val="0"/>
          <w:numId w:val="17"/>
        </w:numPr>
        <w:rPr>
          <w:rFonts w:ascii="Arial" w:hAnsi="Arial" w:cs="Arial"/>
        </w:rPr>
      </w:pPr>
      <w:r w:rsidRPr="0010193F">
        <w:rPr>
          <w:rFonts w:ascii="Arial" w:hAnsi="Arial" w:cs="Arial"/>
          <w:highlight w:val="yellow"/>
        </w:rPr>
        <w:t>Varies</w:t>
      </w:r>
    </w:p>
    <w:p w:rsidR="00F33CC8" w:rsidRPr="0010193F" w:rsidRDefault="00F33CC8" w:rsidP="0010193F">
      <w:pPr>
        <w:pStyle w:val="ListParagraph"/>
        <w:numPr>
          <w:ilvl w:val="0"/>
          <w:numId w:val="17"/>
        </w:numPr>
        <w:rPr>
          <w:rFonts w:ascii="Arial" w:hAnsi="Arial" w:cs="Arial"/>
        </w:rPr>
      </w:pPr>
      <w:r w:rsidRPr="0010193F">
        <w:rPr>
          <w:rFonts w:ascii="Arial" w:hAnsi="Arial" w:cs="Arial"/>
        </w:rPr>
        <w:t>Modifies</w:t>
      </w:r>
    </w:p>
    <w:p w:rsidR="00F33CC8" w:rsidRPr="0010193F" w:rsidRDefault="00F33CC8" w:rsidP="0010193F">
      <w:pPr>
        <w:rPr>
          <w:rFonts w:ascii="Arial" w:hAnsi="Arial" w:cs="Arial"/>
        </w:rPr>
      </w:pPr>
    </w:p>
    <w:p w:rsidR="00F33CC8" w:rsidRPr="0010193F" w:rsidRDefault="00F33CC8" w:rsidP="0010193F">
      <w:pPr>
        <w:rPr>
          <w:rFonts w:ascii="Arial" w:hAnsi="Arial" w:cs="Arial"/>
        </w:rPr>
      </w:pPr>
      <w:r w:rsidRPr="0010193F">
        <w:rPr>
          <w:rFonts w:ascii="Arial" w:hAnsi="Arial" w:cs="Arial"/>
        </w:rPr>
        <w:t>11.</w:t>
      </w:r>
      <w:r w:rsidR="009A3DE1">
        <w:rPr>
          <w:rFonts w:ascii="Arial" w:hAnsi="Arial" w:cs="Arial"/>
        </w:rPr>
        <w:t xml:space="preserve"> </w:t>
      </w:r>
      <w:r w:rsidRPr="0010193F">
        <w:rPr>
          <w:rFonts w:ascii="Arial" w:hAnsi="Arial" w:cs="Arial"/>
        </w:rPr>
        <w:t>This tri</w:t>
      </w:r>
      <w:r w:rsidR="003E5230" w:rsidRPr="0010193F">
        <w:rPr>
          <w:rFonts w:ascii="Arial" w:hAnsi="Arial" w:cs="Arial"/>
        </w:rPr>
        <w:t>be follows a strange harvest</w:t>
      </w:r>
      <w:r w:rsidRPr="0010193F">
        <w:rPr>
          <w:rFonts w:ascii="Arial" w:hAnsi="Arial" w:cs="Arial"/>
        </w:rPr>
        <w:t>____ in the beginning of autumn.</w:t>
      </w:r>
    </w:p>
    <w:p w:rsidR="00F33CC8" w:rsidRPr="0010193F" w:rsidRDefault="00F33CC8" w:rsidP="0010193F">
      <w:pPr>
        <w:pStyle w:val="ListParagraph"/>
        <w:numPr>
          <w:ilvl w:val="0"/>
          <w:numId w:val="16"/>
        </w:numPr>
        <w:rPr>
          <w:rFonts w:ascii="Arial" w:hAnsi="Arial" w:cs="Arial"/>
        </w:rPr>
      </w:pPr>
      <w:r w:rsidRPr="0010193F">
        <w:rPr>
          <w:rFonts w:ascii="Arial" w:hAnsi="Arial" w:cs="Arial"/>
        </w:rPr>
        <w:t>Method</w:t>
      </w:r>
    </w:p>
    <w:p w:rsidR="00F33CC8" w:rsidRPr="0010193F" w:rsidRDefault="00F33CC8" w:rsidP="0010193F">
      <w:pPr>
        <w:pStyle w:val="ListParagraph"/>
        <w:numPr>
          <w:ilvl w:val="0"/>
          <w:numId w:val="16"/>
        </w:numPr>
        <w:rPr>
          <w:rFonts w:ascii="Arial" w:hAnsi="Arial" w:cs="Arial"/>
        </w:rPr>
      </w:pPr>
      <w:r w:rsidRPr="0010193F">
        <w:rPr>
          <w:rFonts w:ascii="Arial" w:hAnsi="Arial" w:cs="Arial"/>
          <w:highlight w:val="yellow"/>
        </w:rPr>
        <w:t>Ritual</w:t>
      </w:r>
    </w:p>
    <w:p w:rsidR="00F33CC8" w:rsidRPr="0010193F" w:rsidRDefault="00F33CC8" w:rsidP="0010193F">
      <w:pPr>
        <w:pStyle w:val="ListParagraph"/>
        <w:numPr>
          <w:ilvl w:val="0"/>
          <w:numId w:val="16"/>
        </w:numPr>
        <w:rPr>
          <w:rFonts w:ascii="Arial" w:hAnsi="Arial" w:cs="Arial"/>
        </w:rPr>
      </w:pPr>
      <w:r w:rsidRPr="0010193F">
        <w:rPr>
          <w:rFonts w:ascii="Arial" w:hAnsi="Arial" w:cs="Arial"/>
        </w:rPr>
        <w:t>Manner</w:t>
      </w:r>
    </w:p>
    <w:p w:rsidR="00F33CC8" w:rsidRPr="0010193F" w:rsidRDefault="00F33CC8" w:rsidP="0010193F">
      <w:pPr>
        <w:rPr>
          <w:rFonts w:ascii="Arial" w:hAnsi="Arial" w:cs="Arial"/>
        </w:rPr>
      </w:pPr>
    </w:p>
    <w:p w:rsidR="00F33CC8" w:rsidRPr="0010193F" w:rsidRDefault="00F33CC8" w:rsidP="0010193F">
      <w:pPr>
        <w:rPr>
          <w:rFonts w:ascii="Arial" w:hAnsi="Arial" w:cs="Arial"/>
        </w:rPr>
      </w:pPr>
      <w:r w:rsidRPr="0010193F">
        <w:rPr>
          <w:rFonts w:ascii="Arial" w:hAnsi="Arial" w:cs="Arial"/>
        </w:rPr>
        <w:t xml:space="preserve">12. She has been ___ from the competition because she has broken </w:t>
      </w:r>
      <w:r w:rsidR="00D5572F" w:rsidRPr="0010193F">
        <w:rPr>
          <w:rFonts w:ascii="Arial" w:hAnsi="Arial" w:cs="Arial"/>
        </w:rPr>
        <w:t>the</w:t>
      </w:r>
      <w:r w:rsidRPr="0010193F">
        <w:rPr>
          <w:rFonts w:ascii="Arial" w:hAnsi="Arial" w:cs="Arial"/>
        </w:rPr>
        <w:t xml:space="preserve"> rules.</w:t>
      </w:r>
    </w:p>
    <w:p w:rsidR="00F33CC8" w:rsidRPr="0010193F" w:rsidRDefault="00F33CC8" w:rsidP="0010193F">
      <w:pPr>
        <w:pStyle w:val="ListParagraph"/>
        <w:numPr>
          <w:ilvl w:val="0"/>
          <w:numId w:val="15"/>
        </w:numPr>
        <w:rPr>
          <w:rFonts w:ascii="Arial" w:hAnsi="Arial" w:cs="Arial"/>
        </w:rPr>
      </w:pPr>
      <w:r w:rsidRPr="0010193F">
        <w:rPr>
          <w:rFonts w:ascii="Arial" w:hAnsi="Arial" w:cs="Arial"/>
          <w:highlight w:val="yellow"/>
        </w:rPr>
        <w:t>Eliminated</w:t>
      </w:r>
    </w:p>
    <w:p w:rsidR="00F33CC8" w:rsidRPr="0010193F" w:rsidRDefault="00F33CC8" w:rsidP="0010193F">
      <w:pPr>
        <w:pStyle w:val="ListParagraph"/>
        <w:numPr>
          <w:ilvl w:val="0"/>
          <w:numId w:val="15"/>
        </w:numPr>
        <w:rPr>
          <w:rFonts w:ascii="Arial" w:hAnsi="Arial" w:cs="Arial"/>
        </w:rPr>
      </w:pPr>
      <w:r w:rsidRPr="0010193F">
        <w:rPr>
          <w:rFonts w:ascii="Arial" w:hAnsi="Arial" w:cs="Arial"/>
        </w:rPr>
        <w:t>Defeated</w:t>
      </w:r>
    </w:p>
    <w:p w:rsidR="00F33CC8" w:rsidRPr="0010193F" w:rsidRDefault="00F33CC8" w:rsidP="0010193F">
      <w:pPr>
        <w:pStyle w:val="ListParagraph"/>
        <w:numPr>
          <w:ilvl w:val="0"/>
          <w:numId w:val="15"/>
        </w:numPr>
        <w:rPr>
          <w:rFonts w:ascii="Arial" w:hAnsi="Arial" w:cs="Arial"/>
        </w:rPr>
      </w:pPr>
      <w:r w:rsidRPr="0010193F">
        <w:rPr>
          <w:rFonts w:ascii="Arial" w:hAnsi="Arial" w:cs="Arial"/>
        </w:rPr>
        <w:t>Lost</w:t>
      </w:r>
    </w:p>
    <w:p w:rsidR="00F33CC8" w:rsidRPr="0010193F" w:rsidRDefault="00F33CC8" w:rsidP="0010193F">
      <w:pPr>
        <w:rPr>
          <w:rFonts w:ascii="Arial" w:hAnsi="Arial" w:cs="Arial"/>
        </w:rPr>
      </w:pPr>
    </w:p>
    <w:p w:rsidR="00F33CC8" w:rsidRPr="0010193F" w:rsidRDefault="00F33CC8" w:rsidP="0010193F">
      <w:pPr>
        <w:rPr>
          <w:rFonts w:ascii="Arial" w:hAnsi="Arial" w:cs="Arial"/>
        </w:rPr>
      </w:pPr>
      <w:r w:rsidRPr="0010193F">
        <w:rPr>
          <w:rFonts w:ascii="Arial" w:hAnsi="Arial" w:cs="Arial"/>
        </w:rPr>
        <w:t xml:space="preserve">13. This article in the </w:t>
      </w:r>
      <w:r w:rsidR="00D5572F" w:rsidRPr="0010193F">
        <w:rPr>
          <w:rFonts w:ascii="Arial" w:hAnsi="Arial" w:cs="Arial"/>
        </w:rPr>
        <w:t>newspaper was</w:t>
      </w:r>
      <w:r w:rsidRPr="0010193F">
        <w:rPr>
          <w:rFonts w:ascii="Arial" w:hAnsi="Arial" w:cs="Arial"/>
        </w:rPr>
        <w:t xml:space="preserve"> instrumental in __ interest in the</w:t>
      </w:r>
      <w:r w:rsidR="005D6DA1">
        <w:rPr>
          <w:rFonts w:ascii="Arial" w:hAnsi="Arial" w:cs="Arial"/>
        </w:rPr>
        <w:t xml:space="preserve"> l</w:t>
      </w:r>
      <w:r w:rsidR="00D5572F" w:rsidRPr="0010193F">
        <w:rPr>
          <w:rFonts w:ascii="Arial" w:hAnsi="Arial" w:cs="Arial"/>
        </w:rPr>
        <w:t>ocal</w:t>
      </w:r>
      <w:r w:rsidRPr="0010193F">
        <w:rPr>
          <w:rFonts w:ascii="Arial" w:hAnsi="Arial" w:cs="Arial"/>
        </w:rPr>
        <w:t xml:space="preserve"> history.</w:t>
      </w:r>
    </w:p>
    <w:p w:rsidR="00F33CC8" w:rsidRPr="0010193F" w:rsidRDefault="00F33CC8" w:rsidP="0010193F">
      <w:pPr>
        <w:pStyle w:val="ListParagraph"/>
        <w:numPr>
          <w:ilvl w:val="0"/>
          <w:numId w:val="14"/>
        </w:numPr>
        <w:rPr>
          <w:rFonts w:ascii="Arial" w:hAnsi="Arial" w:cs="Arial"/>
        </w:rPr>
      </w:pPr>
      <w:r w:rsidRPr="0010193F">
        <w:rPr>
          <w:rFonts w:ascii="Arial" w:hAnsi="Arial" w:cs="Arial"/>
        </w:rPr>
        <w:t>Rectify</w:t>
      </w:r>
      <w:r w:rsidR="003E5230" w:rsidRPr="0010193F">
        <w:rPr>
          <w:rFonts w:ascii="Arial" w:hAnsi="Arial" w:cs="Arial"/>
        </w:rPr>
        <w:t>ing</w:t>
      </w:r>
    </w:p>
    <w:p w:rsidR="00F33CC8" w:rsidRPr="0010193F" w:rsidRDefault="003E5230" w:rsidP="0010193F">
      <w:pPr>
        <w:pStyle w:val="ListParagraph"/>
        <w:numPr>
          <w:ilvl w:val="0"/>
          <w:numId w:val="14"/>
        </w:numPr>
        <w:rPr>
          <w:rFonts w:ascii="Arial" w:hAnsi="Arial" w:cs="Arial"/>
        </w:rPr>
      </w:pPr>
      <w:r w:rsidRPr="0010193F">
        <w:rPr>
          <w:rFonts w:ascii="Arial" w:hAnsi="Arial" w:cs="Arial"/>
          <w:highlight w:val="yellow"/>
        </w:rPr>
        <w:t>Reviving</w:t>
      </w:r>
    </w:p>
    <w:p w:rsidR="00F33CC8" w:rsidRPr="0010193F" w:rsidRDefault="00F33CC8" w:rsidP="0010193F">
      <w:pPr>
        <w:pStyle w:val="ListParagraph"/>
        <w:numPr>
          <w:ilvl w:val="0"/>
          <w:numId w:val="14"/>
        </w:numPr>
        <w:rPr>
          <w:rFonts w:ascii="Arial" w:hAnsi="Arial" w:cs="Arial"/>
        </w:rPr>
      </w:pPr>
      <w:r w:rsidRPr="0010193F">
        <w:rPr>
          <w:rFonts w:ascii="Arial" w:hAnsi="Arial" w:cs="Arial"/>
        </w:rPr>
        <w:t>Repair</w:t>
      </w:r>
      <w:r w:rsidR="003E5230" w:rsidRPr="0010193F">
        <w:rPr>
          <w:rFonts w:ascii="Arial" w:hAnsi="Arial" w:cs="Arial"/>
        </w:rPr>
        <w:t>ing</w:t>
      </w:r>
    </w:p>
    <w:p w:rsidR="00F33CC8" w:rsidRPr="0010193F" w:rsidRDefault="00F33CC8" w:rsidP="0010193F">
      <w:pPr>
        <w:rPr>
          <w:rFonts w:ascii="Arial" w:hAnsi="Arial" w:cs="Arial"/>
        </w:rPr>
      </w:pPr>
    </w:p>
    <w:p w:rsidR="00F33CC8" w:rsidRPr="0010193F" w:rsidRDefault="00F33CC8" w:rsidP="0010193F">
      <w:pPr>
        <w:rPr>
          <w:rFonts w:ascii="Arial" w:hAnsi="Arial" w:cs="Arial"/>
        </w:rPr>
      </w:pPr>
      <w:r w:rsidRPr="0010193F">
        <w:rPr>
          <w:rFonts w:ascii="Arial" w:hAnsi="Arial" w:cs="Arial"/>
        </w:rPr>
        <w:t>14. The teacher understood that the child was being ___ by his family</w:t>
      </w:r>
      <w:r w:rsidR="00D5572F" w:rsidRPr="0010193F">
        <w:rPr>
          <w:rFonts w:ascii="Arial" w:hAnsi="Arial" w:cs="Arial"/>
        </w:rPr>
        <w:t xml:space="preserve"> m</w:t>
      </w:r>
      <w:r w:rsidRPr="0010193F">
        <w:rPr>
          <w:rFonts w:ascii="Arial" w:hAnsi="Arial" w:cs="Arial"/>
        </w:rPr>
        <w:t>embers.</w:t>
      </w:r>
    </w:p>
    <w:p w:rsidR="00F33CC8" w:rsidRPr="0010193F" w:rsidRDefault="00F33CC8" w:rsidP="00FE210A">
      <w:pPr>
        <w:pStyle w:val="ListParagraph"/>
        <w:numPr>
          <w:ilvl w:val="0"/>
          <w:numId w:val="13"/>
        </w:numPr>
        <w:rPr>
          <w:rFonts w:ascii="Arial" w:hAnsi="Arial" w:cs="Arial"/>
        </w:rPr>
      </w:pPr>
      <w:r w:rsidRPr="0010193F">
        <w:rPr>
          <w:rFonts w:ascii="Arial" w:hAnsi="Arial" w:cs="Arial"/>
        </w:rPr>
        <w:t>Declined</w:t>
      </w:r>
    </w:p>
    <w:p w:rsidR="00F33CC8" w:rsidRPr="0010193F" w:rsidRDefault="00F33CC8" w:rsidP="00FE210A">
      <w:pPr>
        <w:pStyle w:val="ListParagraph"/>
        <w:numPr>
          <w:ilvl w:val="0"/>
          <w:numId w:val="13"/>
        </w:numPr>
        <w:rPr>
          <w:rFonts w:ascii="Arial" w:hAnsi="Arial" w:cs="Arial"/>
        </w:rPr>
      </w:pPr>
      <w:r w:rsidRPr="0010193F">
        <w:rPr>
          <w:rFonts w:ascii="Arial" w:hAnsi="Arial" w:cs="Arial"/>
          <w:highlight w:val="yellow"/>
        </w:rPr>
        <w:t>Neglected</w:t>
      </w:r>
    </w:p>
    <w:p w:rsidR="00F33CC8" w:rsidRPr="0010193F" w:rsidRDefault="00742E3C" w:rsidP="00FE210A">
      <w:pPr>
        <w:pStyle w:val="ListParagraph"/>
        <w:numPr>
          <w:ilvl w:val="0"/>
          <w:numId w:val="13"/>
        </w:numPr>
        <w:rPr>
          <w:rFonts w:ascii="Arial" w:hAnsi="Arial" w:cs="Arial"/>
        </w:rPr>
      </w:pPr>
      <w:r w:rsidRPr="0010193F">
        <w:rPr>
          <w:rFonts w:ascii="Arial" w:hAnsi="Arial" w:cs="Arial"/>
        </w:rPr>
        <w:t>Disposed</w:t>
      </w:r>
    </w:p>
    <w:p w:rsidR="00F33CC8" w:rsidRPr="0010193F" w:rsidRDefault="00F33CC8" w:rsidP="0010193F">
      <w:pPr>
        <w:rPr>
          <w:rFonts w:ascii="Arial" w:hAnsi="Arial" w:cs="Arial"/>
        </w:rPr>
      </w:pPr>
    </w:p>
    <w:p w:rsidR="00F33CC8" w:rsidRPr="0010193F" w:rsidRDefault="00F33CC8" w:rsidP="0010193F">
      <w:pPr>
        <w:rPr>
          <w:rFonts w:ascii="Arial" w:hAnsi="Arial" w:cs="Arial"/>
        </w:rPr>
      </w:pPr>
      <w:r w:rsidRPr="0010193F">
        <w:rPr>
          <w:rFonts w:ascii="Arial" w:hAnsi="Arial" w:cs="Arial"/>
        </w:rPr>
        <w:t>15. We ___ believe that John is innocent.</w:t>
      </w:r>
    </w:p>
    <w:p w:rsidR="00F33CC8" w:rsidRPr="0010193F" w:rsidRDefault="00F33CC8" w:rsidP="0010193F">
      <w:pPr>
        <w:pStyle w:val="ListParagraph"/>
        <w:numPr>
          <w:ilvl w:val="0"/>
          <w:numId w:val="12"/>
        </w:numPr>
        <w:rPr>
          <w:rFonts w:ascii="Arial" w:hAnsi="Arial" w:cs="Arial"/>
        </w:rPr>
      </w:pPr>
      <w:r w:rsidRPr="0010193F">
        <w:rPr>
          <w:rFonts w:ascii="Arial" w:hAnsi="Arial" w:cs="Arial"/>
        </w:rPr>
        <w:t>Steadily</w:t>
      </w:r>
    </w:p>
    <w:p w:rsidR="00F33CC8" w:rsidRPr="0010193F" w:rsidRDefault="00F33CC8" w:rsidP="0010193F">
      <w:pPr>
        <w:pStyle w:val="ListParagraph"/>
        <w:numPr>
          <w:ilvl w:val="0"/>
          <w:numId w:val="12"/>
        </w:numPr>
        <w:rPr>
          <w:rFonts w:ascii="Arial" w:hAnsi="Arial" w:cs="Arial"/>
        </w:rPr>
      </w:pPr>
      <w:r w:rsidRPr="0010193F">
        <w:rPr>
          <w:rFonts w:ascii="Arial" w:hAnsi="Arial" w:cs="Arial"/>
          <w:highlight w:val="yellow"/>
        </w:rPr>
        <w:t>Firmly</w:t>
      </w:r>
    </w:p>
    <w:p w:rsidR="00F33CC8" w:rsidRPr="0010193F" w:rsidRDefault="00F33CC8" w:rsidP="0010193F">
      <w:pPr>
        <w:pStyle w:val="ListParagraph"/>
        <w:numPr>
          <w:ilvl w:val="0"/>
          <w:numId w:val="12"/>
        </w:numPr>
        <w:rPr>
          <w:rFonts w:ascii="Arial" w:hAnsi="Arial" w:cs="Arial"/>
        </w:rPr>
      </w:pPr>
      <w:r w:rsidRPr="0010193F">
        <w:rPr>
          <w:rFonts w:ascii="Arial" w:hAnsi="Arial" w:cs="Arial"/>
        </w:rPr>
        <w:t>Highly</w:t>
      </w:r>
    </w:p>
    <w:p w:rsidR="00F33CC8" w:rsidRPr="0010193F" w:rsidRDefault="00F33CC8" w:rsidP="0010193F">
      <w:pPr>
        <w:rPr>
          <w:rFonts w:ascii="Arial" w:hAnsi="Arial" w:cs="Arial"/>
        </w:rPr>
      </w:pPr>
    </w:p>
    <w:p w:rsidR="00F33CC8" w:rsidRPr="0010193F" w:rsidRDefault="00F33CC8" w:rsidP="0010193F">
      <w:pPr>
        <w:rPr>
          <w:rFonts w:ascii="Arial" w:hAnsi="Arial" w:cs="Arial"/>
        </w:rPr>
      </w:pPr>
      <w:r w:rsidRPr="0010193F">
        <w:rPr>
          <w:rFonts w:ascii="Arial" w:hAnsi="Arial" w:cs="Arial"/>
        </w:rPr>
        <w:t>16. Every member in the team has ____an important role in the success of the</w:t>
      </w:r>
    </w:p>
    <w:p w:rsidR="00F33CC8" w:rsidRPr="0010193F" w:rsidRDefault="00F33CC8" w:rsidP="0010193F">
      <w:pPr>
        <w:rPr>
          <w:rFonts w:ascii="Arial" w:hAnsi="Arial" w:cs="Arial"/>
        </w:rPr>
      </w:pPr>
      <w:r w:rsidRPr="0010193F">
        <w:rPr>
          <w:rFonts w:ascii="Arial" w:hAnsi="Arial" w:cs="Arial"/>
        </w:rPr>
        <w:t>Project.</w:t>
      </w:r>
    </w:p>
    <w:p w:rsidR="00F33CC8" w:rsidRPr="0010193F" w:rsidRDefault="00F33CC8" w:rsidP="0010193F">
      <w:pPr>
        <w:pStyle w:val="ListParagraph"/>
        <w:numPr>
          <w:ilvl w:val="0"/>
          <w:numId w:val="21"/>
        </w:numPr>
        <w:rPr>
          <w:rFonts w:ascii="Arial" w:hAnsi="Arial" w:cs="Arial"/>
        </w:rPr>
      </w:pPr>
      <w:r w:rsidRPr="0010193F">
        <w:rPr>
          <w:rFonts w:ascii="Arial" w:hAnsi="Arial" w:cs="Arial"/>
        </w:rPr>
        <w:t>Added</w:t>
      </w:r>
    </w:p>
    <w:p w:rsidR="00F33CC8" w:rsidRPr="0010193F" w:rsidRDefault="00F33CC8" w:rsidP="0010193F">
      <w:pPr>
        <w:pStyle w:val="ListParagraph"/>
        <w:numPr>
          <w:ilvl w:val="0"/>
          <w:numId w:val="21"/>
        </w:numPr>
        <w:rPr>
          <w:rFonts w:ascii="Arial" w:hAnsi="Arial" w:cs="Arial"/>
        </w:rPr>
      </w:pPr>
      <w:r w:rsidRPr="0010193F">
        <w:rPr>
          <w:rFonts w:ascii="Arial" w:hAnsi="Arial" w:cs="Arial"/>
          <w:highlight w:val="yellow"/>
        </w:rPr>
        <w:t>Played</w:t>
      </w:r>
    </w:p>
    <w:p w:rsidR="00F33CC8" w:rsidRPr="0010193F" w:rsidRDefault="00F33CC8" w:rsidP="0010193F">
      <w:pPr>
        <w:pStyle w:val="ListParagraph"/>
        <w:numPr>
          <w:ilvl w:val="0"/>
          <w:numId w:val="21"/>
        </w:numPr>
        <w:rPr>
          <w:rFonts w:ascii="Arial" w:hAnsi="Arial" w:cs="Arial"/>
        </w:rPr>
      </w:pPr>
      <w:r w:rsidRPr="0010193F">
        <w:rPr>
          <w:rFonts w:ascii="Arial" w:hAnsi="Arial" w:cs="Arial"/>
        </w:rPr>
        <w:t>Made</w:t>
      </w:r>
    </w:p>
    <w:p w:rsidR="00F33CC8" w:rsidRPr="0010193F" w:rsidRDefault="00F33CC8" w:rsidP="0010193F">
      <w:pPr>
        <w:rPr>
          <w:rFonts w:ascii="Arial" w:hAnsi="Arial" w:cs="Arial"/>
          <w:b/>
        </w:rPr>
      </w:pPr>
    </w:p>
    <w:p w:rsidR="00F33CC8" w:rsidRPr="0010193F" w:rsidRDefault="00FE210A" w:rsidP="0010193F">
      <w:pPr>
        <w:rPr>
          <w:rFonts w:ascii="Arial" w:hAnsi="Arial" w:cs="Arial"/>
          <w:b/>
        </w:rPr>
      </w:pPr>
      <w:r>
        <w:rPr>
          <w:rFonts w:ascii="Arial" w:hAnsi="Arial" w:cs="Arial"/>
          <w:b/>
        </w:rPr>
        <w:t xml:space="preserve">Fill in the blank spaces with </w:t>
      </w:r>
      <w:r w:rsidR="00F33CC8" w:rsidRPr="0010193F">
        <w:rPr>
          <w:rFonts w:ascii="Arial" w:hAnsi="Arial" w:cs="Arial"/>
          <w:b/>
        </w:rPr>
        <w:t>SAY / SAID / TELL / TOLD.</w:t>
      </w:r>
    </w:p>
    <w:p w:rsidR="00F154A9" w:rsidRPr="0010193F" w:rsidRDefault="00756C82" w:rsidP="0010193F">
      <w:pPr>
        <w:rPr>
          <w:rFonts w:ascii="Arial" w:hAnsi="Arial" w:cs="Arial"/>
          <w:b/>
        </w:rPr>
      </w:pPr>
      <w:r w:rsidRPr="0010193F">
        <w:rPr>
          <w:rFonts w:ascii="Arial" w:hAnsi="Arial" w:cs="Arial"/>
          <w:b/>
        </w:rPr>
        <w:t>(</w:t>
      </w:r>
      <w:r w:rsidR="00F154A9" w:rsidRPr="0010193F">
        <w:rPr>
          <w:rFonts w:ascii="Arial" w:hAnsi="Arial" w:cs="Arial"/>
          <w:b/>
        </w:rPr>
        <w:t>Correct answers are given in brackets</w:t>
      </w:r>
      <w:r w:rsidR="00835583" w:rsidRPr="0010193F">
        <w:rPr>
          <w:rFonts w:ascii="Arial" w:hAnsi="Arial" w:cs="Arial"/>
          <w:b/>
        </w:rPr>
        <w:t>/ highlighted in yellow</w:t>
      </w:r>
      <w:r w:rsidR="00F154A9" w:rsidRPr="0010193F">
        <w:rPr>
          <w:rFonts w:ascii="Arial" w:hAnsi="Arial" w:cs="Arial"/>
          <w:b/>
        </w:rPr>
        <w:t>)</w:t>
      </w:r>
    </w:p>
    <w:p w:rsidR="00F33CC8" w:rsidRPr="0010193F" w:rsidRDefault="00F33CC8" w:rsidP="0010193F">
      <w:pPr>
        <w:rPr>
          <w:rFonts w:ascii="Arial" w:hAnsi="Arial" w:cs="Arial"/>
        </w:rPr>
      </w:pPr>
    </w:p>
    <w:p w:rsidR="00F33CC8" w:rsidRPr="0010193F" w:rsidRDefault="00756C82" w:rsidP="0010193F">
      <w:pPr>
        <w:rPr>
          <w:rFonts w:ascii="Arial" w:hAnsi="Arial" w:cs="Arial"/>
        </w:rPr>
      </w:pPr>
      <w:r w:rsidRPr="0010193F">
        <w:rPr>
          <w:rFonts w:ascii="Arial" w:hAnsi="Arial" w:cs="Arial"/>
        </w:rPr>
        <w:t>17.</w:t>
      </w:r>
      <w:r w:rsidR="008C2D9C" w:rsidRPr="0010193F">
        <w:rPr>
          <w:rFonts w:ascii="Arial" w:hAnsi="Arial" w:cs="Arial"/>
        </w:rPr>
        <w:t xml:space="preserve"> Sarah is my friend</w:t>
      </w:r>
      <w:r w:rsidR="00F33CC8" w:rsidRPr="0010193F">
        <w:rPr>
          <w:rFonts w:ascii="Arial" w:hAnsi="Arial" w:cs="Arial"/>
        </w:rPr>
        <w:t>, I know that Sarah will ___ the truth.</w:t>
      </w:r>
      <w:r w:rsidR="000B2B91" w:rsidRPr="0010193F">
        <w:rPr>
          <w:rFonts w:ascii="Arial" w:hAnsi="Arial" w:cs="Arial"/>
        </w:rPr>
        <w:t xml:space="preserve"> (Tell)</w:t>
      </w:r>
    </w:p>
    <w:p w:rsidR="00F33CC8" w:rsidRPr="0010193F" w:rsidRDefault="00756C82" w:rsidP="0010193F">
      <w:pPr>
        <w:rPr>
          <w:rFonts w:ascii="Arial" w:hAnsi="Arial" w:cs="Arial"/>
        </w:rPr>
      </w:pPr>
      <w:r w:rsidRPr="0010193F">
        <w:rPr>
          <w:rFonts w:ascii="Arial" w:hAnsi="Arial" w:cs="Arial"/>
        </w:rPr>
        <w:t>18.</w:t>
      </w:r>
      <w:r w:rsidR="00B5680C" w:rsidRPr="0010193F">
        <w:rPr>
          <w:rFonts w:ascii="Arial" w:hAnsi="Arial" w:cs="Arial"/>
        </w:rPr>
        <w:t xml:space="preserve"> </w:t>
      </w:r>
      <w:r w:rsidR="000753FC" w:rsidRPr="0010193F">
        <w:rPr>
          <w:rFonts w:ascii="Arial" w:hAnsi="Arial" w:cs="Arial"/>
        </w:rPr>
        <w:t xml:space="preserve">  ___</w:t>
      </w:r>
      <w:r w:rsidR="00B5680C" w:rsidRPr="0010193F">
        <w:rPr>
          <w:rFonts w:ascii="Arial" w:hAnsi="Arial" w:cs="Arial"/>
        </w:rPr>
        <w:t xml:space="preserve"> him to get out of the room</w:t>
      </w:r>
      <w:r w:rsidR="00F33CC8" w:rsidRPr="0010193F">
        <w:rPr>
          <w:rFonts w:ascii="Arial" w:hAnsi="Arial" w:cs="Arial"/>
        </w:rPr>
        <w:t>.</w:t>
      </w:r>
      <w:r w:rsidR="000B2B91" w:rsidRPr="0010193F">
        <w:rPr>
          <w:rFonts w:ascii="Arial" w:hAnsi="Arial" w:cs="Arial"/>
        </w:rPr>
        <w:t xml:space="preserve"> (Tell)</w:t>
      </w:r>
    </w:p>
    <w:p w:rsidR="00F33CC8" w:rsidRPr="0010193F" w:rsidRDefault="00756C82" w:rsidP="0010193F">
      <w:pPr>
        <w:rPr>
          <w:rFonts w:ascii="Arial" w:hAnsi="Arial" w:cs="Arial"/>
        </w:rPr>
      </w:pPr>
      <w:r w:rsidRPr="0010193F">
        <w:rPr>
          <w:rFonts w:ascii="Arial" w:hAnsi="Arial" w:cs="Arial"/>
        </w:rPr>
        <w:t xml:space="preserve">19. </w:t>
      </w:r>
      <w:r w:rsidR="00F33CC8" w:rsidRPr="0010193F">
        <w:rPr>
          <w:rFonts w:ascii="Arial" w:hAnsi="Arial" w:cs="Arial"/>
        </w:rPr>
        <w:t>Our teacher ___ us not to make fun of Tom.</w:t>
      </w:r>
      <w:r w:rsidR="000B2B91" w:rsidRPr="0010193F">
        <w:rPr>
          <w:rFonts w:ascii="Arial" w:hAnsi="Arial" w:cs="Arial"/>
        </w:rPr>
        <w:t xml:space="preserve"> (Told)</w:t>
      </w:r>
    </w:p>
    <w:p w:rsidR="00F33CC8" w:rsidRPr="0010193F" w:rsidRDefault="00756C82" w:rsidP="0010193F">
      <w:pPr>
        <w:rPr>
          <w:rFonts w:ascii="Arial" w:hAnsi="Arial" w:cs="Arial"/>
        </w:rPr>
      </w:pPr>
      <w:r w:rsidRPr="0010193F">
        <w:rPr>
          <w:rFonts w:ascii="Arial" w:hAnsi="Arial" w:cs="Arial"/>
        </w:rPr>
        <w:t xml:space="preserve">20. </w:t>
      </w:r>
      <w:r w:rsidR="000B2B91" w:rsidRPr="0010193F">
        <w:rPr>
          <w:rFonts w:ascii="Arial" w:hAnsi="Arial" w:cs="Arial"/>
        </w:rPr>
        <w:t xml:space="preserve"> He did not ____so but I believe that he has done it. (Say)</w:t>
      </w:r>
    </w:p>
    <w:p w:rsidR="00F33CC8" w:rsidRPr="0010193F" w:rsidRDefault="00756C82" w:rsidP="0010193F">
      <w:pPr>
        <w:rPr>
          <w:rFonts w:ascii="Arial" w:hAnsi="Arial" w:cs="Arial"/>
        </w:rPr>
      </w:pPr>
      <w:r w:rsidRPr="0010193F">
        <w:rPr>
          <w:rFonts w:ascii="Arial" w:hAnsi="Arial" w:cs="Arial"/>
        </w:rPr>
        <w:t>21.</w:t>
      </w:r>
      <w:r w:rsidR="000753FC" w:rsidRPr="0010193F">
        <w:rPr>
          <w:rFonts w:ascii="Arial" w:hAnsi="Arial" w:cs="Arial"/>
        </w:rPr>
        <w:t xml:space="preserve"> Experts</w:t>
      </w:r>
      <w:r w:rsidR="00667F21" w:rsidRPr="0010193F">
        <w:rPr>
          <w:rFonts w:ascii="Arial" w:hAnsi="Arial" w:cs="Arial"/>
        </w:rPr>
        <w:t xml:space="preserve"> ___</w:t>
      </w:r>
      <w:r w:rsidR="005D6DA1">
        <w:rPr>
          <w:rFonts w:ascii="Arial" w:hAnsi="Arial" w:cs="Arial"/>
        </w:rPr>
        <w:t xml:space="preserve"> that by observing</w:t>
      </w:r>
      <w:r w:rsidR="000753FC" w:rsidRPr="0010193F">
        <w:rPr>
          <w:rFonts w:ascii="Arial" w:hAnsi="Arial" w:cs="Arial"/>
        </w:rPr>
        <w:t xml:space="preserve"> body language, one can</w:t>
      </w:r>
      <w:r w:rsidR="00667F21" w:rsidRPr="0010193F">
        <w:rPr>
          <w:rFonts w:ascii="Arial" w:hAnsi="Arial" w:cs="Arial"/>
        </w:rPr>
        <w:t>___ who is a liar</w:t>
      </w:r>
      <w:r w:rsidR="00F33CC8" w:rsidRPr="0010193F">
        <w:rPr>
          <w:rFonts w:ascii="Arial" w:hAnsi="Arial" w:cs="Arial"/>
        </w:rPr>
        <w:t>.</w:t>
      </w:r>
      <w:r w:rsidR="00667F21" w:rsidRPr="0010193F">
        <w:rPr>
          <w:rFonts w:ascii="Arial" w:hAnsi="Arial" w:cs="Arial"/>
        </w:rPr>
        <w:t xml:space="preserve"> (Say</w:t>
      </w:r>
      <w:r w:rsidR="008C2D9C" w:rsidRPr="0010193F">
        <w:rPr>
          <w:rFonts w:ascii="Arial" w:hAnsi="Arial" w:cs="Arial"/>
        </w:rPr>
        <w:t>/Te</w:t>
      </w:r>
      <w:r w:rsidR="00667F21" w:rsidRPr="0010193F">
        <w:rPr>
          <w:rFonts w:ascii="Arial" w:hAnsi="Arial" w:cs="Arial"/>
        </w:rPr>
        <w:t>ll)</w:t>
      </w:r>
    </w:p>
    <w:p w:rsidR="00756C82" w:rsidRPr="0010193F" w:rsidRDefault="00756C82" w:rsidP="0010193F">
      <w:pPr>
        <w:rPr>
          <w:rFonts w:ascii="Arial" w:hAnsi="Arial" w:cs="Arial"/>
        </w:rPr>
      </w:pPr>
    </w:p>
    <w:p w:rsidR="00F33CC8" w:rsidRPr="0010193F" w:rsidRDefault="00F33CC8" w:rsidP="0010193F">
      <w:pPr>
        <w:rPr>
          <w:rFonts w:ascii="Arial" w:hAnsi="Arial" w:cs="Arial"/>
          <w:b/>
        </w:rPr>
      </w:pPr>
      <w:r w:rsidRPr="0010193F">
        <w:rPr>
          <w:rFonts w:ascii="Arial" w:hAnsi="Arial" w:cs="Arial"/>
          <w:b/>
        </w:rPr>
        <w:t>Fill in the blank spaces with QUIT / QUIET / QUITE.</w:t>
      </w:r>
    </w:p>
    <w:p w:rsidR="00F33CC8" w:rsidRPr="0010193F" w:rsidRDefault="00F33CC8" w:rsidP="0010193F">
      <w:pPr>
        <w:rPr>
          <w:rFonts w:ascii="Arial" w:hAnsi="Arial" w:cs="Arial"/>
        </w:rPr>
      </w:pPr>
    </w:p>
    <w:p w:rsidR="00F33CC8" w:rsidRPr="0010193F" w:rsidRDefault="00756C82" w:rsidP="0010193F">
      <w:pPr>
        <w:rPr>
          <w:rFonts w:ascii="Arial" w:hAnsi="Arial" w:cs="Arial"/>
        </w:rPr>
      </w:pPr>
      <w:r w:rsidRPr="0010193F">
        <w:rPr>
          <w:rFonts w:ascii="Arial" w:hAnsi="Arial" w:cs="Arial"/>
        </w:rPr>
        <w:t>22.</w:t>
      </w:r>
      <w:r w:rsidR="00F33CC8" w:rsidRPr="0010193F">
        <w:rPr>
          <w:rFonts w:ascii="Arial" w:hAnsi="Arial" w:cs="Arial"/>
        </w:rPr>
        <w:t xml:space="preserve"> This workbook is ____good.</w:t>
      </w:r>
      <w:r w:rsidR="00667F21" w:rsidRPr="0010193F">
        <w:rPr>
          <w:rFonts w:ascii="Arial" w:hAnsi="Arial" w:cs="Arial"/>
        </w:rPr>
        <w:t xml:space="preserve"> (Quite)</w:t>
      </w:r>
    </w:p>
    <w:p w:rsidR="00F33CC8" w:rsidRPr="0010193F" w:rsidRDefault="00756C82" w:rsidP="0010193F">
      <w:pPr>
        <w:rPr>
          <w:rFonts w:ascii="Arial" w:hAnsi="Arial" w:cs="Arial"/>
        </w:rPr>
      </w:pPr>
      <w:r w:rsidRPr="0010193F">
        <w:rPr>
          <w:rFonts w:ascii="Arial" w:hAnsi="Arial" w:cs="Arial"/>
        </w:rPr>
        <w:lastRenderedPageBreak/>
        <w:t xml:space="preserve">23. </w:t>
      </w:r>
      <w:r w:rsidR="00F33CC8" w:rsidRPr="0010193F">
        <w:rPr>
          <w:rFonts w:ascii="Arial" w:hAnsi="Arial" w:cs="Arial"/>
        </w:rPr>
        <w:t>My grandfather is ____ old now.</w:t>
      </w:r>
      <w:r w:rsidR="00667F21" w:rsidRPr="0010193F">
        <w:rPr>
          <w:rFonts w:ascii="Arial" w:hAnsi="Arial" w:cs="Arial"/>
        </w:rPr>
        <w:t xml:space="preserve"> (Quite)</w:t>
      </w:r>
    </w:p>
    <w:p w:rsidR="00F33CC8" w:rsidRPr="0010193F" w:rsidRDefault="00756C82" w:rsidP="0010193F">
      <w:pPr>
        <w:rPr>
          <w:rFonts w:ascii="Arial" w:hAnsi="Arial" w:cs="Arial"/>
        </w:rPr>
      </w:pPr>
      <w:r w:rsidRPr="0010193F">
        <w:rPr>
          <w:rFonts w:ascii="Arial" w:hAnsi="Arial" w:cs="Arial"/>
        </w:rPr>
        <w:t>24.</w:t>
      </w:r>
      <w:r w:rsidR="00F33CC8" w:rsidRPr="0010193F">
        <w:rPr>
          <w:rFonts w:ascii="Arial" w:hAnsi="Arial" w:cs="Arial"/>
        </w:rPr>
        <w:t xml:space="preserve"> Our manager is ____ upset with Sam and has asked him to _____.</w:t>
      </w:r>
      <w:r w:rsidR="00667F21" w:rsidRPr="0010193F">
        <w:rPr>
          <w:rFonts w:ascii="Arial" w:hAnsi="Arial" w:cs="Arial"/>
        </w:rPr>
        <w:t xml:space="preserve"> (Quite/ Quit)</w:t>
      </w:r>
    </w:p>
    <w:p w:rsidR="00F33CC8" w:rsidRPr="0010193F" w:rsidRDefault="00756C82" w:rsidP="0010193F">
      <w:pPr>
        <w:rPr>
          <w:rFonts w:ascii="Arial" w:hAnsi="Arial" w:cs="Arial"/>
        </w:rPr>
      </w:pPr>
      <w:r w:rsidRPr="0010193F">
        <w:rPr>
          <w:rFonts w:ascii="Arial" w:hAnsi="Arial" w:cs="Arial"/>
        </w:rPr>
        <w:t>25.</w:t>
      </w:r>
      <w:r w:rsidR="00F33CC8" w:rsidRPr="0010193F">
        <w:rPr>
          <w:rFonts w:ascii="Arial" w:hAnsi="Arial" w:cs="Arial"/>
        </w:rPr>
        <w:t xml:space="preserve"> I had a long day, now I want some peace and _____.</w:t>
      </w:r>
      <w:r w:rsidR="00667F21" w:rsidRPr="0010193F">
        <w:rPr>
          <w:rFonts w:ascii="Arial" w:hAnsi="Arial" w:cs="Arial"/>
        </w:rPr>
        <w:t xml:space="preserve"> (Quiet)</w:t>
      </w:r>
    </w:p>
    <w:p w:rsidR="00F33CC8" w:rsidRPr="0010193F" w:rsidRDefault="00756C82" w:rsidP="0010193F">
      <w:pPr>
        <w:rPr>
          <w:rFonts w:ascii="Arial" w:hAnsi="Arial" w:cs="Arial"/>
        </w:rPr>
      </w:pPr>
      <w:r w:rsidRPr="0010193F">
        <w:rPr>
          <w:rFonts w:ascii="Arial" w:hAnsi="Arial" w:cs="Arial"/>
        </w:rPr>
        <w:t>26.</w:t>
      </w:r>
      <w:r w:rsidR="00F33CC8" w:rsidRPr="0010193F">
        <w:rPr>
          <w:rFonts w:ascii="Arial" w:hAnsi="Arial" w:cs="Arial"/>
        </w:rPr>
        <w:t xml:space="preserve"> It took Raja ____some time to understand the concept.</w:t>
      </w:r>
      <w:r w:rsidR="0077249A">
        <w:rPr>
          <w:rFonts w:ascii="Arial" w:hAnsi="Arial" w:cs="Arial"/>
        </w:rPr>
        <w:t xml:space="preserve"> </w:t>
      </w:r>
      <w:r w:rsidR="008C2D9C" w:rsidRPr="0010193F">
        <w:rPr>
          <w:rFonts w:ascii="Arial" w:hAnsi="Arial" w:cs="Arial"/>
        </w:rPr>
        <w:t>(</w:t>
      </w:r>
      <w:r w:rsidR="00667F21" w:rsidRPr="0010193F">
        <w:rPr>
          <w:rFonts w:ascii="Arial" w:hAnsi="Arial" w:cs="Arial"/>
        </w:rPr>
        <w:t>Quite)</w:t>
      </w:r>
    </w:p>
    <w:p w:rsidR="00F33CC8" w:rsidRPr="0010193F" w:rsidRDefault="00F33CC8" w:rsidP="0010193F">
      <w:pPr>
        <w:rPr>
          <w:rFonts w:ascii="Arial" w:hAnsi="Arial" w:cs="Arial"/>
        </w:rPr>
      </w:pPr>
    </w:p>
    <w:p w:rsidR="00F33CC8" w:rsidRPr="0010193F" w:rsidRDefault="00F33CC8" w:rsidP="0010193F">
      <w:pPr>
        <w:rPr>
          <w:rFonts w:ascii="Arial" w:hAnsi="Arial" w:cs="Arial"/>
          <w:b/>
        </w:rPr>
      </w:pPr>
      <w:r w:rsidRPr="0010193F">
        <w:rPr>
          <w:rFonts w:ascii="Arial" w:hAnsi="Arial" w:cs="Arial"/>
          <w:b/>
        </w:rPr>
        <w:t>Tick the correct form --</w:t>
      </w:r>
    </w:p>
    <w:p w:rsidR="00F33CC8" w:rsidRPr="0010193F" w:rsidRDefault="00756C82" w:rsidP="0010193F">
      <w:pPr>
        <w:rPr>
          <w:rFonts w:ascii="Arial" w:hAnsi="Arial" w:cs="Arial"/>
        </w:rPr>
      </w:pPr>
      <w:r w:rsidRPr="0010193F">
        <w:rPr>
          <w:rFonts w:ascii="Arial" w:hAnsi="Arial" w:cs="Arial"/>
        </w:rPr>
        <w:t>27</w:t>
      </w:r>
      <w:r w:rsidR="008778B7" w:rsidRPr="0010193F">
        <w:rPr>
          <w:rFonts w:ascii="Arial" w:hAnsi="Arial" w:cs="Arial"/>
        </w:rPr>
        <w:t xml:space="preserve">. </w:t>
      </w:r>
      <w:r w:rsidR="00D5572F" w:rsidRPr="0010193F">
        <w:rPr>
          <w:rFonts w:ascii="Arial" w:hAnsi="Arial" w:cs="Arial"/>
        </w:rPr>
        <w:t>We (haven’t</w:t>
      </w:r>
      <w:r w:rsidR="00F33CC8" w:rsidRPr="0010193F">
        <w:rPr>
          <w:rFonts w:ascii="Arial" w:hAnsi="Arial" w:cs="Arial"/>
        </w:rPr>
        <w:t xml:space="preserve">, </w:t>
      </w:r>
      <w:r w:rsidR="00F33CC8" w:rsidRPr="0010193F">
        <w:rPr>
          <w:rFonts w:ascii="Arial" w:hAnsi="Arial" w:cs="Arial"/>
          <w:highlight w:val="yellow"/>
        </w:rPr>
        <w:t>haven’t</w:t>
      </w:r>
      <w:r w:rsidR="00F33CC8" w:rsidRPr="0010193F">
        <w:rPr>
          <w:rFonts w:ascii="Arial" w:hAnsi="Arial" w:cs="Arial"/>
        </w:rPr>
        <w:t xml:space="preserve">) </w:t>
      </w:r>
      <w:r w:rsidR="008778B7" w:rsidRPr="0010193F">
        <w:rPr>
          <w:rFonts w:ascii="Arial" w:hAnsi="Arial" w:cs="Arial"/>
        </w:rPr>
        <w:t>spoken to the person.</w:t>
      </w:r>
    </w:p>
    <w:p w:rsidR="00F33CC8" w:rsidRPr="0010193F" w:rsidRDefault="00756C82" w:rsidP="0010193F">
      <w:pPr>
        <w:rPr>
          <w:rFonts w:ascii="Arial" w:hAnsi="Arial" w:cs="Arial"/>
        </w:rPr>
      </w:pPr>
      <w:r w:rsidRPr="0010193F">
        <w:rPr>
          <w:rFonts w:ascii="Arial" w:hAnsi="Arial" w:cs="Arial"/>
        </w:rPr>
        <w:t xml:space="preserve">28. </w:t>
      </w:r>
      <w:r w:rsidR="00D5572F" w:rsidRPr="0010193F">
        <w:rPr>
          <w:rFonts w:ascii="Arial" w:hAnsi="Arial" w:cs="Arial"/>
        </w:rPr>
        <w:t>I (</w:t>
      </w:r>
      <w:r w:rsidR="00D5572F" w:rsidRPr="0010193F">
        <w:rPr>
          <w:rFonts w:ascii="Arial" w:hAnsi="Arial" w:cs="Arial"/>
          <w:highlight w:val="yellow"/>
        </w:rPr>
        <w:t>wouldn’t</w:t>
      </w:r>
      <w:r w:rsidR="00F33CC8" w:rsidRPr="0010193F">
        <w:rPr>
          <w:rFonts w:ascii="Arial" w:hAnsi="Arial" w:cs="Arial"/>
        </w:rPr>
        <w:t xml:space="preserve">,   </w:t>
      </w:r>
      <w:r w:rsidR="00D5572F" w:rsidRPr="0010193F">
        <w:rPr>
          <w:rFonts w:ascii="Arial" w:hAnsi="Arial" w:cs="Arial"/>
        </w:rPr>
        <w:t>would’nt)</w:t>
      </w:r>
      <w:r w:rsidR="00F33CC8" w:rsidRPr="0010193F">
        <w:rPr>
          <w:rFonts w:ascii="Arial" w:hAnsi="Arial" w:cs="Arial"/>
        </w:rPr>
        <w:t xml:space="preserve"> </w:t>
      </w:r>
      <w:r w:rsidR="008778B7" w:rsidRPr="0010193F">
        <w:rPr>
          <w:rFonts w:ascii="Arial" w:hAnsi="Arial" w:cs="Arial"/>
        </w:rPr>
        <w:t>buy such an expensive watch.</w:t>
      </w:r>
    </w:p>
    <w:p w:rsidR="00F33CC8" w:rsidRPr="0010193F" w:rsidRDefault="00756C82" w:rsidP="0010193F">
      <w:pPr>
        <w:rPr>
          <w:rFonts w:ascii="Arial" w:hAnsi="Arial" w:cs="Arial"/>
        </w:rPr>
      </w:pPr>
      <w:r w:rsidRPr="0010193F">
        <w:rPr>
          <w:rFonts w:ascii="Arial" w:hAnsi="Arial" w:cs="Arial"/>
        </w:rPr>
        <w:t>29</w:t>
      </w:r>
      <w:r w:rsidR="008778B7" w:rsidRPr="0010193F">
        <w:rPr>
          <w:rFonts w:ascii="Arial" w:hAnsi="Arial" w:cs="Arial"/>
        </w:rPr>
        <w:t xml:space="preserve">. </w:t>
      </w:r>
      <w:r w:rsidR="003527A0" w:rsidRPr="0010193F">
        <w:rPr>
          <w:rFonts w:ascii="Arial" w:hAnsi="Arial" w:cs="Arial"/>
        </w:rPr>
        <w:t xml:space="preserve"> </w:t>
      </w:r>
      <w:r w:rsidR="00D5572F" w:rsidRPr="0010193F">
        <w:rPr>
          <w:rFonts w:ascii="Arial" w:hAnsi="Arial" w:cs="Arial"/>
        </w:rPr>
        <w:t>(Hew’ll, He’ll</w:t>
      </w:r>
      <w:r w:rsidR="008778B7" w:rsidRPr="0010193F">
        <w:rPr>
          <w:rFonts w:ascii="Arial" w:hAnsi="Arial" w:cs="Arial"/>
        </w:rPr>
        <w:t>) join the football team.</w:t>
      </w:r>
    </w:p>
    <w:p w:rsidR="00F33CC8" w:rsidRPr="0010193F" w:rsidRDefault="00756C82" w:rsidP="0010193F">
      <w:pPr>
        <w:rPr>
          <w:rFonts w:ascii="Arial" w:hAnsi="Arial" w:cs="Arial"/>
        </w:rPr>
      </w:pPr>
      <w:r w:rsidRPr="0010193F">
        <w:rPr>
          <w:rFonts w:ascii="Arial" w:hAnsi="Arial" w:cs="Arial"/>
        </w:rPr>
        <w:t>30</w:t>
      </w:r>
      <w:r w:rsidR="008778B7" w:rsidRPr="0010193F">
        <w:rPr>
          <w:rFonts w:ascii="Arial" w:hAnsi="Arial" w:cs="Arial"/>
        </w:rPr>
        <w:t>. She</w:t>
      </w:r>
      <w:r w:rsidR="00F33CC8" w:rsidRPr="0010193F">
        <w:rPr>
          <w:rFonts w:ascii="Arial" w:hAnsi="Arial" w:cs="Arial"/>
        </w:rPr>
        <w:t xml:space="preserve"> (didnt</w:t>
      </w:r>
      <w:r w:rsidR="003D042A" w:rsidRPr="0010193F">
        <w:rPr>
          <w:rFonts w:ascii="Arial" w:hAnsi="Arial" w:cs="Arial"/>
        </w:rPr>
        <w:t>’,</w:t>
      </w:r>
      <w:r w:rsidR="005D6DA1">
        <w:rPr>
          <w:rFonts w:ascii="Arial" w:hAnsi="Arial" w:cs="Arial"/>
        </w:rPr>
        <w:t xml:space="preserve"> </w:t>
      </w:r>
      <w:r w:rsidR="003D042A" w:rsidRPr="0010193F">
        <w:rPr>
          <w:rFonts w:ascii="Arial" w:hAnsi="Arial" w:cs="Arial"/>
        </w:rPr>
        <w:t xml:space="preserve"> </w:t>
      </w:r>
      <w:r w:rsidR="00F33CC8" w:rsidRPr="0010193F">
        <w:rPr>
          <w:rFonts w:ascii="Arial" w:hAnsi="Arial" w:cs="Arial"/>
          <w:highlight w:val="yellow"/>
        </w:rPr>
        <w:t>didn’t</w:t>
      </w:r>
      <w:r w:rsidR="00F33CC8" w:rsidRPr="0010193F">
        <w:rPr>
          <w:rFonts w:ascii="Arial" w:hAnsi="Arial" w:cs="Arial"/>
        </w:rPr>
        <w:t xml:space="preserve">) </w:t>
      </w:r>
      <w:r w:rsidR="008778B7" w:rsidRPr="0010193F">
        <w:rPr>
          <w:rFonts w:ascii="Arial" w:hAnsi="Arial" w:cs="Arial"/>
        </w:rPr>
        <w:t>insult the old man.</w:t>
      </w:r>
    </w:p>
    <w:p w:rsidR="00F33CC8" w:rsidRPr="0010193F" w:rsidRDefault="00756C82" w:rsidP="0010193F">
      <w:pPr>
        <w:rPr>
          <w:rFonts w:ascii="Arial" w:hAnsi="Arial" w:cs="Arial"/>
        </w:rPr>
      </w:pPr>
      <w:r w:rsidRPr="0010193F">
        <w:rPr>
          <w:rFonts w:ascii="Arial" w:hAnsi="Arial" w:cs="Arial"/>
        </w:rPr>
        <w:t>31</w:t>
      </w:r>
      <w:r w:rsidR="00035520" w:rsidRPr="0010193F">
        <w:rPr>
          <w:rFonts w:ascii="Arial" w:hAnsi="Arial" w:cs="Arial"/>
        </w:rPr>
        <w:t>. The lady</w:t>
      </w:r>
      <w:r w:rsidR="00F33CC8" w:rsidRPr="0010193F">
        <w:rPr>
          <w:rFonts w:ascii="Arial" w:hAnsi="Arial" w:cs="Arial"/>
        </w:rPr>
        <w:t xml:space="preserve"> </w:t>
      </w:r>
      <w:r w:rsidR="00F33CC8" w:rsidRPr="0010193F">
        <w:rPr>
          <w:rFonts w:ascii="Arial" w:hAnsi="Arial" w:cs="Arial"/>
          <w:highlight w:val="yellow"/>
        </w:rPr>
        <w:t>(couldn’t</w:t>
      </w:r>
      <w:r w:rsidR="008C2D9C" w:rsidRPr="0010193F">
        <w:rPr>
          <w:rFonts w:ascii="Arial" w:hAnsi="Arial" w:cs="Arial"/>
        </w:rPr>
        <w:t>,   couldnt’</w:t>
      </w:r>
      <w:r w:rsidR="00035520" w:rsidRPr="0010193F">
        <w:rPr>
          <w:rFonts w:ascii="Arial" w:hAnsi="Arial" w:cs="Arial"/>
        </w:rPr>
        <w:t>) come to terms with her loss,</w:t>
      </w:r>
    </w:p>
    <w:p w:rsidR="00F33CC8" w:rsidRPr="0010193F" w:rsidRDefault="00756C82" w:rsidP="0010193F">
      <w:pPr>
        <w:rPr>
          <w:rFonts w:ascii="Arial" w:hAnsi="Arial" w:cs="Arial"/>
        </w:rPr>
      </w:pPr>
      <w:r w:rsidRPr="0010193F">
        <w:rPr>
          <w:rFonts w:ascii="Arial" w:hAnsi="Arial" w:cs="Arial"/>
        </w:rPr>
        <w:t>32</w:t>
      </w:r>
      <w:r w:rsidR="00D5572F" w:rsidRPr="0010193F">
        <w:rPr>
          <w:rFonts w:ascii="Arial" w:hAnsi="Arial" w:cs="Arial"/>
        </w:rPr>
        <w:t>. S</w:t>
      </w:r>
      <w:r w:rsidR="00FF6A33" w:rsidRPr="0010193F">
        <w:rPr>
          <w:rFonts w:ascii="Arial" w:hAnsi="Arial" w:cs="Arial"/>
        </w:rPr>
        <w:t xml:space="preserve">he has promised </w:t>
      </w:r>
      <w:r w:rsidR="00D5572F" w:rsidRPr="0010193F">
        <w:rPr>
          <w:rFonts w:ascii="Arial" w:hAnsi="Arial" w:cs="Arial"/>
        </w:rPr>
        <w:t>that (sh’wll</w:t>
      </w:r>
      <w:r w:rsidR="00F33CC8" w:rsidRPr="0010193F">
        <w:rPr>
          <w:rFonts w:ascii="Arial" w:hAnsi="Arial" w:cs="Arial"/>
          <w:highlight w:val="yellow"/>
        </w:rPr>
        <w:t>,   she’ll</w:t>
      </w:r>
      <w:r w:rsidR="00F33CC8" w:rsidRPr="0010193F">
        <w:rPr>
          <w:rFonts w:ascii="Arial" w:hAnsi="Arial" w:cs="Arial"/>
        </w:rPr>
        <w:t xml:space="preserve">) </w:t>
      </w:r>
      <w:r w:rsidR="00FF6A33" w:rsidRPr="0010193F">
        <w:rPr>
          <w:rFonts w:ascii="Arial" w:hAnsi="Arial" w:cs="Arial"/>
        </w:rPr>
        <w:t>do her homework.</w:t>
      </w:r>
    </w:p>
    <w:p w:rsidR="005D02A5" w:rsidRPr="0010193F" w:rsidRDefault="00756C82" w:rsidP="0010193F">
      <w:pPr>
        <w:rPr>
          <w:rFonts w:ascii="Arial" w:hAnsi="Arial" w:cs="Arial"/>
        </w:rPr>
      </w:pPr>
      <w:r w:rsidRPr="0010193F">
        <w:rPr>
          <w:rFonts w:ascii="Arial" w:hAnsi="Arial" w:cs="Arial"/>
        </w:rPr>
        <w:t>33</w:t>
      </w:r>
      <w:r w:rsidR="00573510" w:rsidRPr="0010193F">
        <w:rPr>
          <w:rFonts w:ascii="Arial" w:hAnsi="Arial" w:cs="Arial"/>
        </w:rPr>
        <w:t xml:space="preserve">. </w:t>
      </w:r>
      <w:r w:rsidR="003E49EF" w:rsidRPr="0010193F">
        <w:rPr>
          <w:rFonts w:ascii="Arial" w:hAnsi="Arial" w:cs="Arial"/>
        </w:rPr>
        <w:t>He</w:t>
      </w:r>
      <w:r w:rsidR="00F33CC8" w:rsidRPr="0010193F">
        <w:rPr>
          <w:rFonts w:ascii="Arial" w:hAnsi="Arial" w:cs="Arial"/>
        </w:rPr>
        <w:t xml:space="preserve"> (</w:t>
      </w:r>
      <w:r w:rsidR="00F33CC8" w:rsidRPr="0010193F">
        <w:rPr>
          <w:rFonts w:ascii="Arial" w:hAnsi="Arial" w:cs="Arial"/>
          <w:highlight w:val="yellow"/>
        </w:rPr>
        <w:t>isn’t</w:t>
      </w:r>
      <w:r w:rsidR="005D6DA1">
        <w:rPr>
          <w:rFonts w:ascii="Arial" w:hAnsi="Arial" w:cs="Arial"/>
        </w:rPr>
        <w:t xml:space="preserve">,  </w:t>
      </w:r>
      <w:r w:rsidR="00F33CC8" w:rsidRPr="0010193F">
        <w:rPr>
          <w:rFonts w:ascii="Arial" w:hAnsi="Arial" w:cs="Arial"/>
        </w:rPr>
        <w:t xml:space="preserve"> </w:t>
      </w:r>
      <w:r w:rsidR="00D5572F" w:rsidRPr="0010193F">
        <w:rPr>
          <w:rFonts w:ascii="Arial" w:hAnsi="Arial" w:cs="Arial"/>
        </w:rPr>
        <w:t>is’nt)</w:t>
      </w:r>
      <w:r w:rsidR="003E49EF" w:rsidRPr="0010193F">
        <w:rPr>
          <w:rFonts w:ascii="Arial" w:hAnsi="Arial" w:cs="Arial"/>
        </w:rPr>
        <w:t xml:space="preserve"> contesting in election this year.</w:t>
      </w:r>
    </w:p>
    <w:p w:rsidR="001E4B59" w:rsidRPr="0010193F" w:rsidRDefault="001E4B59" w:rsidP="0010193F">
      <w:pPr>
        <w:rPr>
          <w:rFonts w:ascii="Arial" w:hAnsi="Arial" w:cs="Arial"/>
        </w:rPr>
      </w:pPr>
    </w:p>
    <w:p w:rsidR="001E4B59" w:rsidRPr="0010193F" w:rsidRDefault="001E4B59" w:rsidP="0010193F">
      <w:pPr>
        <w:rPr>
          <w:rFonts w:ascii="Arial" w:hAnsi="Arial" w:cs="Arial"/>
        </w:rPr>
      </w:pPr>
    </w:p>
    <w:p w:rsidR="005D02A5" w:rsidRPr="0010193F" w:rsidRDefault="00A145D2" w:rsidP="0010193F">
      <w:pPr>
        <w:rPr>
          <w:rFonts w:ascii="Arial" w:hAnsi="Arial" w:cs="Arial"/>
          <w:b/>
        </w:rPr>
      </w:pPr>
      <w:r w:rsidRPr="0010193F">
        <w:rPr>
          <w:rFonts w:ascii="Arial" w:hAnsi="Arial" w:cs="Arial"/>
          <w:b/>
        </w:rPr>
        <w:t>SECTION:</w:t>
      </w:r>
      <w:r w:rsidR="005D02A5" w:rsidRPr="0010193F">
        <w:rPr>
          <w:rFonts w:ascii="Arial" w:hAnsi="Arial" w:cs="Arial"/>
          <w:b/>
        </w:rPr>
        <w:t xml:space="preserve"> B (COMPULSORY) —</w:t>
      </w:r>
      <w:r w:rsidRPr="0010193F">
        <w:rPr>
          <w:rFonts w:ascii="Arial" w:hAnsi="Arial" w:cs="Arial"/>
          <w:b/>
        </w:rPr>
        <w:t>Select any</w:t>
      </w:r>
      <w:r w:rsidR="005D02A5" w:rsidRPr="0010193F">
        <w:rPr>
          <w:rFonts w:ascii="Arial" w:hAnsi="Arial" w:cs="Arial"/>
          <w:b/>
        </w:rPr>
        <w:t xml:space="preserve"> </w:t>
      </w:r>
      <w:r w:rsidRPr="0010193F">
        <w:rPr>
          <w:rFonts w:ascii="Arial" w:hAnsi="Arial" w:cs="Arial"/>
          <w:b/>
        </w:rPr>
        <w:t>two questions</w:t>
      </w:r>
      <w:r w:rsidR="005D02A5" w:rsidRPr="0010193F">
        <w:rPr>
          <w:rFonts w:ascii="Arial" w:hAnsi="Arial" w:cs="Arial"/>
          <w:b/>
        </w:rPr>
        <w:t xml:space="preserve"> from the following four segments. Each question carries 5 marks. Options can be given but the professor n</w:t>
      </w:r>
      <w:r w:rsidR="00920BD6" w:rsidRPr="0010193F">
        <w:rPr>
          <w:rFonts w:ascii="Arial" w:hAnsi="Arial" w:cs="Arial"/>
          <w:b/>
        </w:rPr>
        <w:t>eeds to ensure that students will choose questions from two different segments.</w:t>
      </w:r>
    </w:p>
    <w:p w:rsidR="005D02A5" w:rsidRPr="0010193F" w:rsidRDefault="005D02A5" w:rsidP="0010193F">
      <w:pPr>
        <w:rPr>
          <w:rFonts w:ascii="Arial" w:hAnsi="Arial" w:cs="Arial"/>
        </w:rPr>
      </w:pPr>
    </w:p>
    <w:p w:rsidR="00F33CC8" w:rsidRPr="0010193F" w:rsidRDefault="00F33CC8" w:rsidP="0010193F">
      <w:pPr>
        <w:rPr>
          <w:rFonts w:ascii="Arial" w:hAnsi="Arial" w:cs="Arial"/>
        </w:rPr>
      </w:pPr>
    </w:p>
    <w:p w:rsidR="00F33CC8" w:rsidRPr="0010193F" w:rsidRDefault="005D02A5" w:rsidP="0010193F">
      <w:pPr>
        <w:rPr>
          <w:rFonts w:ascii="Arial" w:hAnsi="Arial" w:cs="Arial"/>
          <w:b/>
        </w:rPr>
      </w:pPr>
      <w:r w:rsidRPr="0010193F">
        <w:rPr>
          <w:rFonts w:ascii="Arial" w:hAnsi="Arial" w:cs="Arial"/>
          <w:b/>
          <w:bCs/>
          <w:color w:val="000000"/>
        </w:rPr>
        <w:t>Segment -1</w:t>
      </w:r>
      <w:r w:rsidR="00F33CC8" w:rsidRPr="0010193F">
        <w:rPr>
          <w:rFonts w:ascii="Arial" w:hAnsi="Arial" w:cs="Arial"/>
          <w:b/>
        </w:rPr>
        <w:t>: Create a branding campaign for any one of the following. You need to create a presentation for your idea:</w:t>
      </w:r>
    </w:p>
    <w:p w:rsidR="00170577" w:rsidRPr="0010193F" w:rsidRDefault="00F33CC8" w:rsidP="0010193F">
      <w:pPr>
        <w:rPr>
          <w:rFonts w:ascii="Arial" w:hAnsi="Arial" w:cs="Arial"/>
        </w:rPr>
      </w:pPr>
      <w:r w:rsidRPr="0010193F">
        <w:rPr>
          <w:rFonts w:ascii="Arial" w:hAnsi="Arial" w:cs="Arial"/>
          <w:b/>
        </w:rPr>
        <w:t>Objective</w:t>
      </w:r>
      <w:r w:rsidRPr="0010193F">
        <w:rPr>
          <w:rFonts w:ascii="Arial" w:hAnsi="Arial" w:cs="Arial"/>
        </w:rPr>
        <w:t>:</w:t>
      </w:r>
      <w:r w:rsidR="00170577" w:rsidRPr="0010193F">
        <w:rPr>
          <w:rFonts w:ascii="Arial" w:hAnsi="Arial" w:cs="Arial"/>
        </w:rPr>
        <w:t xml:space="preserve"> Create effective communication and branding material to share concepts and ideas</w:t>
      </w:r>
    </w:p>
    <w:p w:rsidR="00F33CC8" w:rsidRPr="0010193F" w:rsidRDefault="00F33CC8" w:rsidP="0010193F">
      <w:pPr>
        <w:rPr>
          <w:rFonts w:ascii="Arial" w:hAnsi="Arial" w:cs="Arial"/>
        </w:rPr>
      </w:pPr>
    </w:p>
    <w:p w:rsidR="00DB7505" w:rsidRPr="0010193F" w:rsidRDefault="00DB7505" w:rsidP="0010193F">
      <w:pPr>
        <w:pStyle w:val="ListParagraph"/>
        <w:rPr>
          <w:rFonts w:ascii="Arial" w:hAnsi="Arial" w:cs="Arial"/>
        </w:rPr>
      </w:pPr>
    </w:p>
    <w:p w:rsidR="00F33CC8" w:rsidRPr="0010193F" w:rsidRDefault="00F33CC8" w:rsidP="0010193F">
      <w:pPr>
        <w:ind w:left="180" w:hanging="180"/>
        <w:rPr>
          <w:rFonts w:ascii="Arial" w:hAnsi="Arial" w:cs="Arial"/>
        </w:rPr>
      </w:pPr>
      <w:r w:rsidRPr="0010193F">
        <w:rPr>
          <w:rFonts w:ascii="Arial" w:hAnsi="Arial" w:cs="Arial"/>
        </w:rPr>
        <w:t>a. A newly formed NGO working to support victims of sexual abuse. The NGO members are from Private sector IT firms.</w:t>
      </w:r>
    </w:p>
    <w:p w:rsidR="00F33CC8" w:rsidRPr="0010193F" w:rsidRDefault="00F33CC8" w:rsidP="0010193F">
      <w:pPr>
        <w:ind w:left="180" w:hanging="180"/>
        <w:rPr>
          <w:rFonts w:ascii="Arial" w:hAnsi="Arial" w:cs="Arial"/>
        </w:rPr>
      </w:pPr>
      <w:r w:rsidRPr="0010193F">
        <w:rPr>
          <w:rFonts w:ascii="Arial" w:hAnsi="Arial" w:cs="Arial"/>
        </w:rPr>
        <w:t>b. A petroleum company based in Canada who wants to launch a country-wide green fuel awareness campaign.</w:t>
      </w:r>
    </w:p>
    <w:p w:rsidR="00F33CC8" w:rsidRPr="0010193F" w:rsidRDefault="00F33CC8" w:rsidP="0010193F">
      <w:pPr>
        <w:ind w:left="180" w:hanging="180"/>
        <w:rPr>
          <w:rFonts w:ascii="Arial" w:hAnsi="Arial" w:cs="Arial"/>
        </w:rPr>
      </w:pPr>
      <w:r w:rsidRPr="0010193F">
        <w:rPr>
          <w:rFonts w:ascii="Arial" w:hAnsi="Arial" w:cs="Arial"/>
        </w:rPr>
        <w:t>c. A teenagers’</w:t>
      </w:r>
      <w:r w:rsidR="00175AE8" w:rsidRPr="0010193F">
        <w:rPr>
          <w:rFonts w:ascii="Arial" w:hAnsi="Arial" w:cs="Arial"/>
        </w:rPr>
        <w:t xml:space="preserve"> group who want </w:t>
      </w:r>
      <w:r w:rsidRPr="0010193F">
        <w:rPr>
          <w:rFonts w:ascii="Arial" w:hAnsi="Arial" w:cs="Arial"/>
        </w:rPr>
        <w:t>to crowdsource funds to set up an old-age home.</w:t>
      </w:r>
    </w:p>
    <w:p w:rsidR="00357814" w:rsidRPr="0010193F" w:rsidRDefault="00357814" w:rsidP="0010193F">
      <w:pPr>
        <w:autoSpaceDE w:val="0"/>
        <w:autoSpaceDN w:val="0"/>
        <w:adjustRightInd w:val="0"/>
        <w:spacing w:before="240" w:after="0" w:line="240" w:lineRule="auto"/>
        <w:rPr>
          <w:rFonts w:ascii="Arial" w:hAnsi="Arial" w:cs="Arial"/>
          <w:b/>
          <w:bCs/>
          <w:color w:val="000000"/>
        </w:rPr>
      </w:pPr>
    </w:p>
    <w:p w:rsidR="00357814" w:rsidRPr="0010193F" w:rsidRDefault="005D02A5" w:rsidP="0010193F">
      <w:pPr>
        <w:autoSpaceDE w:val="0"/>
        <w:autoSpaceDN w:val="0"/>
        <w:adjustRightInd w:val="0"/>
        <w:spacing w:before="240" w:after="0" w:line="240" w:lineRule="auto"/>
        <w:rPr>
          <w:rFonts w:ascii="Arial" w:hAnsi="Arial" w:cs="Arial"/>
          <w:b/>
          <w:bCs/>
          <w:color w:val="000000"/>
        </w:rPr>
      </w:pPr>
      <w:r w:rsidRPr="0010193F">
        <w:rPr>
          <w:rFonts w:ascii="Arial" w:hAnsi="Arial" w:cs="Arial"/>
          <w:b/>
          <w:bCs/>
          <w:color w:val="000000"/>
        </w:rPr>
        <w:t>Segment -2</w:t>
      </w:r>
      <w:r w:rsidR="00357814" w:rsidRPr="0010193F">
        <w:rPr>
          <w:rFonts w:ascii="Arial" w:hAnsi="Arial" w:cs="Arial"/>
          <w:b/>
          <w:bCs/>
          <w:color w:val="000000"/>
        </w:rPr>
        <w:t>: Writing blogs/microblogs</w:t>
      </w:r>
    </w:p>
    <w:p w:rsidR="00DB7505" w:rsidRPr="0010193F" w:rsidRDefault="00357814" w:rsidP="0010193F">
      <w:pPr>
        <w:autoSpaceDE w:val="0"/>
        <w:autoSpaceDN w:val="0"/>
        <w:adjustRightInd w:val="0"/>
        <w:spacing w:before="240" w:after="0" w:line="240" w:lineRule="auto"/>
        <w:rPr>
          <w:rFonts w:ascii="Arial" w:hAnsi="Arial" w:cs="Arial"/>
          <w:b/>
          <w:bCs/>
          <w:color w:val="000000"/>
        </w:rPr>
      </w:pPr>
      <w:r w:rsidRPr="0010193F">
        <w:rPr>
          <w:rFonts w:ascii="Arial" w:hAnsi="Arial" w:cs="Arial"/>
          <w:b/>
          <w:bCs/>
          <w:color w:val="000000"/>
        </w:rPr>
        <w:lastRenderedPageBreak/>
        <w:t>Objective:</w:t>
      </w:r>
    </w:p>
    <w:p w:rsidR="00357814" w:rsidRPr="0010193F" w:rsidRDefault="00357814" w:rsidP="0010193F">
      <w:pPr>
        <w:pStyle w:val="ListParagraph"/>
        <w:numPr>
          <w:ilvl w:val="0"/>
          <w:numId w:val="24"/>
        </w:numPr>
        <w:autoSpaceDE w:val="0"/>
        <w:autoSpaceDN w:val="0"/>
        <w:adjustRightInd w:val="0"/>
        <w:spacing w:before="240" w:after="0" w:line="240" w:lineRule="auto"/>
        <w:rPr>
          <w:rFonts w:ascii="Arial" w:hAnsi="Arial" w:cs="Arial"/>
          <w:b/>
          <w:bCs/>
          <w:color w:val="000000"/>
        </w:rPr>
      </w:pPr>
      <w:r w:rsidRPr="0010193F">
        <w:rPr>
          <w:rFonts w:ascii="Arial" w:hAnsi="Arial" w:cs="Arial"/>
        </w:rPr>
        <w:t>Articulate opinions on a topic with the objective of influencing others</w:t>
      </w:r>
    </w:p>
    <w:p w:rsidR="00357814" w:rsidRPr="0010193F" w:rsidRDefault="00357814" w:rsidP="0010193F">
      <w:pPr>
        <w:autoSpaceDE w:val="0"/>
        <w:autoSpaceDN w:val="0"/>
        <w:adjustRightInd w:val="0"/>
        <w:spacing w:before="240" w:after="0" w:line="240" w:lineRule="auto"/>
        <w:rPr>
          <w:rFonts w:ascii="Arial" w:hAnsi="Arial" w:cs="Arial"/>
          <w:bCs/>
          <w:color w:val="000000"/>
        </w:rPr>
      </w:pPr>
      <w:r w:rsidRPr="0010193F">
        <w:rPr>
          <w:rFonts w:ascii="Arial" w:hAnsi="Arial" w:cs="Arial"/>
          <w:bCs/>
          <w:color w:val="000000"/>
        </w:rPr>
        <w:t xml:space="preserve">1. Write a blog on </w:t>
      </w:r>
      <w:r w:rsidRPr="0010193F">
        <w:rPr>
          <w:rFonts w:ascii="Arial" w:hAnsi="Arial" w:cs="Arial"/>
          <w:b/>
          <w:bCs/>
          <w:color w:val="000000"/>
        </w:rPr>
        <w:t xml:space="preserve">any one </w:t>
      </w:r>
      <w:r w:rsidRPr="0010193F">
        <w:rPr>
          <w:rFonts w:ascii="Arial" w:hAnsi="Arial" w:cs="Arial"/>
          <w:bCs/>
          <w:color w:val="000000"/>
        </w:rPr>
        <w:t>of the following (within 250 words):</w:t>
      </w:r>
    </w:p>
    <w:p w:rsidR="00357814" w:rsidRPr="0010193F" w:rsidRDefault="00357814" w:rsidP="0010193F">
      <w:pPr>
        <w:pStyle w:val="ListParagraph"/>
        <w:numPr>
          <w:ilvl w:val="0"/>
          <w:numId w:val="2"/>
        </w:numPr>
        <w:autoSpaceDE w:val="0"/>
        <w:autoSpaceDN w:val="0"/>
        <w:adjustRightInd w:val="0"/>
        <w:spacing w:before="240" w:after="0" w:line="240" w:lineRule="auto"/>
        <w:rPr>
          <w:rFonts w:ascii="Arial" w:hAnsi="Arial" w:cs="Arial"/>
          <w:bCs/>
          <w:color w:val="000000"/>
        </w:rPr>
      </w:pPr>
      <w:r w:rsidRPr="0010193F">
        <w:rPr>
          <w:rFonts w:ascii="Arial" w:hAnsi="Arial" w:cs="Arial"/>
          <w:bCs/>
          <w:color w:val="000000"/>
        </w:rPr>
        <w:t>Diversity and inclusivity</w:t>
      </w:r>
    </w:p>
    <w:p w:rsidR="00357814" w:rsidRPr="0010193F" w:rsidRDefault="00357814" w:rsidP="0010193F">
      <w:pPr>
        <w:pStyle w:val="ListParagraph"/>
        <w:numPr>
          <w:ilvl w:val="0"/>
          <w:numId w:val="2"/>
        </w:numPr>
        <w:autoSpaceDE w:val="0"/>
        <w:autoSpaceDN w:val="0"/>
        <w:adjustRightInd w:val="0"/>
        <w:spacing w:before="240" w:after="0" w:line="240" w:lineRule="auto"/>
        <w:rPr>
          <w:rFonts w:ascii="Arial" w:hAnsi="Arial" w:cs="Arial"/>
          <w:bCs/>
          <w:color w:val="000000"/>
        </w:rPr>
      </w:pPr>
      <w:r w:rsidRPr="0010193F">
        <w:rPr>
          <w:rFonts w:ascii="Arial" w:hAnsi="Arial" w:cs="Arial"/>
          <w:bCs/>
          <w:color w:val="000000"/>
        </w:rPr>
        <w:t>How will AI affect jobs? Will there be less jobs or more?</w:t>
      </w:r>
    </w:p>
    <w:p w:rsidR="00357814" w:rsidRPr="0010193F" w:rsidRDefault="00357814" w:rsidP="0010193F">
      <w:pPr>
        <w:pStyle w:val="ListParagraph"/>
        <w:numPr>
          <w:ilvl w:val="0"/>
          <w:numId w:val="2"/>
        </w:numPr>
        <w:autoSpaceDE w:val="0"/>
        <w:autoSpaceDN w:val="0"/>
        <w:adjustRightInd w:val="0"/>
        <w:spacing w:before="240" w:after="0" w:line="240" w:lineRule="auto"/>
        <w:rPr>
          <w:rFonts w:ascii="Arial" w:hAnsi="Arial" w:cs="Arial"/>
          <w:bCs/>
          <w:color w:val="000000"/>
        </w:rPr>
      </w:pPr>
      <w:r w:rsidRPr="0010193F">
        <w:rPr>
          <w:rFonts w:ascii="Arial" w:hAnsi="Arial" w:cs="Arial"/>
          <w:bCs/>
          <w:color w:val="000000"/>
        </w:rPr>
        <w:t>Augmented reality</w:t>
      </w:r>
    </w:p>
    <w:p w:rsidR="00357814" w:rsidRPr="0010193F" w:rsidRDefault="00357814" w:rsidP="0010193F">
      <w:pPr>
        <w:autoSpaceDE w:val="0"/>
        <w:autoSpaceDN w:val="0"/>
        <w:adjustRightInd w:val="0"/>
        <w:spacing w:before="240" w:after="0" w:line="240" w:lineRule="auto"/>
        <w:rPr>
          <w:rFonts w:ascii="Arial" w:hAnsi="Arial" w:cs="Arial"/>
          <w:bCs/>
          <w:color w:val="000000"/>
        </w:rPr>
      </w:pPr>
      <w:r w:rsidRPr="0010193F">
        <w:rPr>
          <w:rFonts w:ascii="Arial" w:hAnsi="Arial" w:cs="Arial"/>
          <w:bCs/>
          <w:color w:val="000000"/>
        </w:rPr>
        <w:t>2. Write microblogs on</w:t>
      </w:r>
      <w:r w:rsidR="00170577" w:rsidRPr="0010193F">
        <w:rPr>
          <w:rFonts w:ascii="Arial" w:hAnsi="Arial" w:cs="Arial"/>
          <w:bCs/>
          <w:color w:val="000000"/>
        </w:rPr>
        <w:t xml:space="preserve"> </w:t>
      </w:r>
      <w:r w:rsidR="00170577" w:rsidRPr="0010193F">
        <w:rPr>
          <w:rFonts w:ascii="Arial" w:hAnsi="Arial" w:cs="Arial"/>
          <w:b/>
          <w:bCs/>
          <w:color w:val="000000"/>
        </w:rPr>
        <w:t>any one</w:t>
      </w:r>
      <w:r w:rsidR="00170577" w:rsidRPr="0010193F">
        <w:rPr>
          <w:rFonts w:ascii="Arial" w:hAnsi="Arial" w:cs="Arial"/>
          <w:bCs/>
          <w:color w:val="000000"/>
        </w:rPr>
        <w:t xml:space="preserve"> </w:t>
      </w:r>
      <w:r w:rsidRPr="0010193F">
        <w:rPr>
          <w:rFonts w:ascii="Arial" w:hAnsi="Arial" w:cs="Arial"/>
          <w:bCs/>
          <w:color w:val="000000"/>
        </w:rPr>
        <w:t>the following (within 100 words):</w:t>
      </w:r>
    </w:p>
    <w:p w:rsidR="00357814" w:rsidRPr="0010193F" w:rsidRDefault="00357814" w:rsidP="0010193F">
      <w:pPr>
        <w:pStyle w:val="ListParagraph"/>
        <w:numPr>
          <w:ilvl w:val="0"/>
          <w:numId w:val="3"/>
        </w:numPr>
        <w:autoSpaceDE w:val="0"/>
        <w:autoSpaceDN w:val="0"/>
        <w:adjustRightInd w:val="0"/>
        <w:spacing w:before="240" w:after="0" w:line="240" w:lineRule="auto"/>
        <w:rPr>
          <w:rFonts w:ascii="Arial" w:hAnsi="Arial" w:cs="Arial"/>
          <w:bCs/>
          <w:color w:val="000000"/>
        </w:rPr>
      </w:pPr>
      <w:r w:rsidRPr="0010193F">
        <w:rPr>
          <w:rFonts w:ascii="Arial" w:hAnsi="Arial" w:cs="Arial"/>
          <w:bCs/>
          <w:color w:val="000000"/>
        </w:rPr>
        <w:t>Your college canteen</w:t>
      </w:r>
    </w:p>
    <w:p w:rsidR="00357814" w:rsidRPr="0010193F" w:rsidRDefault="00357814" w:rsidP="0010193F">
      <w:pPr>
        <w:pStyle w:val="ListParagraph"/>
        <w:numPr>
          <w:ilvl w:val="0"/>
          <w:numId w:val="3"/>
        </w:numPr>
        <w:autoSpaceDE w:val="0"/>
        <w:autoSpaceDN w:val="0"/>
        <w:adjustRightInd w:val="0"/>
        <w:spacing w:before="240" w:after="0" w:line="240" w:lineRule="auto"/>
        <w:rPr>
          <w:rFonts w:ascii="Arial" w:hAnsi="Arial" w:cs="Arial"/>
          <w:bCs/>
          <w:color w:val="000000"/>
        </w:rPr>
      </w:pPr>
      <w:r w:rsidRPr="0010193F">
        <w:rPr>
          <w:rFonts w:ascii="Arial" w:hAnsi="Arial" w:cs="Arial"/>
          <w:bCs/>
          <w:color w:val="000000"/>
        </w:rPr>
        <w:t>Impact of WhatsApp on face-to-face communication</w:t>
      </w:r>
    </w:p>
    <w:p w:rsidR="00357814" w:rsidRPr="0010193F" w:rsidRDefault="00357814" w:rsidP="0010193F">
      <w:pPr>
        <w:pStyle w:val="ListParagraph"/>
        <w:numPr>
          <w:ilvl w:val="0"/>
          <w:numId w:val="3"/>
        </w:numPr>
        <w:autoSpaceDE w:val="0"/>
        <w:autoSpaceDN w:val="0"/>
        <w:adjustRightInd w:val="0"/>
        <w:spacing w:before="240" w:after="0" w:line="240" w:lineRule="auto"/>
        <w:rPr>
          <w:rFonts w:ascii="Arial" w:hAnsi="Arial" w:cs="Arial"/>
          <w:bCs/>
          <w:color w:val="000000"/>
        </w:rPr>
      </w:pPr>
      <w:r w:rsidRPr="0010193F">
        <w:rPr>
          <w:rFonts w:ascii="Arial" w:hAnsi="Arial" w:cs="Arial"/>
          <w:bCs/>
          <w:color w:val="000000"/>
        </w:rPr>
        <w:t>Child abuse in nuclear families</w:t>
      </w:r>
    </w:p>
    <w:p w:rsidR="00357814" w:rsidRPr="0010193F" w:rsidRDefault="00357814" w:rsidP="0010193F">
      <w:pPr>
        <w:rPr>
          <w:rFonts w:ascii="Arial" w:eastAsia="Calibri" w:hAnsi="Arial" w:cs="Arial"/>
          <w:color w:val="000000"/>
        </w:rPr>
      </w:pPr>
    </w:p>
    <w:p w:rsidR="00DB7505" w:rsidRPr="0010193F" w:rsidRDefault="00DB7505" w:rsidP="0010193F">
      <w:pPr>
        <w:rPr>
          <w:rFonts w:ascii="Arial" w:eastAsia="Calibri" w:hAnsi="Arial" w:cs="Arial"/>
          <w:color w:val="000000"/>
        </w:rPr>
      </w:pPr>
    </w:p>
    <w:p w:rsidR="00357814" w:rsidRPr="0010193F" w:rsidRDefault="005D02A5" w:rsidP="0010193F">
      <w:pPr>
        <w:autoSpaceDE w:val="0"/>
        <w:autoSpaceDN w:val="0"/>
        <w:adjustRightInd w:val="0"/>
        <w:spacing w:before="240" w:after="0" w:line="240" w:lineRule="auto"/>
        <w:rPr>
          <w:rFonts w:ascii="Arial" w:hAnsi="Arial" w:cs="Arial"/>
          <w:b/>
          <w:bCs/>
          <w:color w:val="000000"/>
        </w:rPr>
      </w:pPr>
      <w:r w:rsidRPr="0010193F">
        <w:rPr>
          <w:rFonts w:ascii="Arial" w:hAnsi="Arial" w:cs="Arial"/>
          <w:b/>
          <w:bCs/>
          <w:color w:val="000000"/>
        </w:rPr>
        <w:t>Segment -3</w:t>
      </w:r>
      <w:r w:rsidR="00357814" w:rsidRPr="0010193F">
        <w:rPr>
          <w:rFonts w:ascii="Arial" w:hAnsi="Arial" w:cs="Arial"/>
          <w:b/>
          <w:bCs/>
          <w:color w:val="000000"/>
        </w:rPr>
        <w:t>: Write interview questions</w:t>
      </w:r>
      <w:r w:rsidR="006F2822" w:rsidRPr="0010193F">
        <w:rPr>
          <w:rFonts w:ascii="Arial" w:hAnsi="Arial" w:cs="Arial"/>
          <w:b/>
          <w:bCs/>
          <w:color w:val="000000"/>
        </w:rPr>
        <w:t>/emails</w:t>
      </w:r>
    </w:p>
    <w:p w:rsidR="00357814" w:rsidRPr="0010193F" w:rsidRDefault="00357814" w:rsidP="0010193F">
      <w:pPr>
        <w:autoSpaceDE w:val="0"/>
        <w:autoSpaceDN w:val="0"/>
        <w:adjustRightInd w:val="0"/>
        <w:spacing w:before="240" w:after="0" w:line="240" w:lineRule="auto"/>
        <w:rPr>
          <w:rFonts w:ascii="Arial" w:hAnsi="Arial" w:cs="Arial"/>
          <w:b/>
          <w:bCs/>
          <w:color w:val="000000"/>
        </w:rPr>
      </w:pPr>
      <w:r w:rsidRPr="0010193F">
        <w:rPr>
          <w:rFonts w:ascii="Arial" w:hAnsi="Arial" w:cs="Arial"/>
          <w:b/>
          <w:bCs/>
          <w:color w:val="000000"/>
        </w:rPr>
        <w:t>Objective</w:t>
      </w:r>
      <w:r w:rsidRPr="0010193F">
        <w:rPr>
          <w:rFonts w:ascii="Arial" w:hAnsi="Arial" w:cs="Arial"/>
          <w:bCs/>
          <w:color w:val="000000"/>
        </w:rPr>
        <w:t>:</w:t>
      </w:r>
    </w:p>
    <w:p w:rsidR="00357814" w:rsidRPr="0010193F" w:rsidRDefault="00357814" w:rsidP="0010193F">
      <w:pPr>
        <w:pStyle w:val="ListParagraph"/>
        <w:numPr>
          <w:ilvl w:val="0"/>
          <w:numId w:val="5"/>
        </w:numPr>
        <w:autoSpaceDE w:val="0"/>
        <w:autoSpaceDN w:val="0"/>
        <w:adjustRightInd w:val="0"/>
        <w:spacing w:before="240" w:after="0" w:line="240" w:lineRule="auto"/>
        <w:rPr>
          <w:rFonts w:ascii="Arial" w:eastAsia="Calibri" w:hAnsi="Arial" w:cs="Arial"/>
          <w:color w:val="000000"/>
        </w:rPr>
      </w:pPr>
      <w:r w:rsidRPr="0010193F">
        <w:rPr>
          <w:rFonts w:ascii="Arial" w:eastAsia="Calibri" w:hAnsi="Arial" w:cs="Arial"/>
          <w:color w:val="000000"/>
        </w:rPr>
        <w:t>Use tools of structured written communication.</w:t>
      </w:r>
    </w:p>
    <w:p w:rsidR="00357814" w:rsidRPr="0010193F" w:rsidRDefault="00357814" w:rsidP="0010193F">
      <w:pPr>
        <w:pStyle w:val="ListParagraph"/>
        <w:numPr>
          <w:ilvl w:val="0"/>
          <w:numId w:val="5"/>
        </w:numPr>
        <w:autoSpaceDE w:val="0"/>
        <w:autoSpaceDN w:val="0"/>
        <w:adjustRightInd w:val="0"/>
        <w:spacing w:before="240" w:after="0" w:line="240" w:lineRule="auto"/>
        <w:rPr>
          <w:rFonts w:ascii="Arial" w:eastAsia="Calibri" w:hAnsi="Arial" w:cs="Arial"/>
          <w:color w:val="000000"/>
        </w:rPr>
      </w:pPr>
      <w:r w:rsidRPr="0010193F">
        <w:rPr>
          <w:rFonts w:ascii="Arial" w:eastAsia="Calibri" w:hAnsi="Arial" w:cs="Arial"/>
          <w:color w:val="000000"/>
        </w:rPr>
        <w:t xml:space="preserve">Recognize the concepts of outward </w:t>
      </w:r>
      <w:r w:rsidR="00D5572F" w:rsidRPr="0010193F">
        <w:rPr>
          <w:rFonts w:ascii="Arial" w:eastAsia="Calibri" w:hAnsi="Arial" w:cs="Arial"/>
          <w:color w:val="000000"/>
        </w:rPr>
        <w:t>behaviour</w:t>
      </w:r>
      <w:r w:rsidRPr="0010193F">
        <w:rPr>
          <w:rFonts w:ascii="Arial" w:eastAsia="Calibri" w:hAnsi="Arial" w:cs="Arial"/>
          <w:color w:val="000000"/>
        </w:rPr>
        <w:t xml:space="preserve"> and internal behaviour.</w:t>
      </w:r>
    </w:p>
    <w:p w:rsidR="00357814" w:rsidRPr="0010193F" w:rsidRDefault="00357814" w:rsidP="0010193F">
      <w:pPr>
        <w:pStyle w:val="ListParagraph"/>
        <w:numPr>
          <w:ilvl w:val="0"/>
          <w:numId w:val="5"/>
        </w:numPr>
        <w:autoSpaceDE w:val="0"/>
        <w:autoSpaceDN w:val="0"/>
        <w:adjustRightInd w:val="0"/>
        <w:spacing w:before="240" w:after="0" w:line="240" w:lineRule="auto"/>
        <w:rPr>
          <w:rFonts w:ascii="Arial" w:hAnsi="Arial" w:cs="Arial"/>
          <w:b/>
          <w:bCs/>
          <w:color w:val="000000"/>
        </w:rPr>
      </w:pPr>
      <w:r w:rsidRPr="0010193F">
        <w:rPr>
          <w:rFonts w:ascii="Arial" w:eastAsia="Calibri" w:hAnsi="Arial" w:cs="Arial"/>
          <w:color w:val="000000"/>
        </w:rPr>
        <w:t>Understand the basic concepts of Morality and Diversity</w:t>
      </w:r>
    </w:p>
    <w:p w:rsidR="00357814" w:rsidRPr="0010193F" w:rsidRDefault="00357814" w:rsidP="0010193F">
      <w:pPr>
        <w:pStyle w:val="ListParagraph"/>
        <w:autoSpaceDE w:val="0"/>
        <w:autoSpaceDN w:val="0"/>
        <w:adjustRightInd w:val="0"/>
        <w:spacing w:before="240" w:after="0" w:line="240" w:lineRule="auto"/>
        <w:rPr>
          <w:rFonts w:ascii="Arial" w:eastAsia="Calibri" w:hAnsi="Arial" w:cs="Arial"/>
          <w:color w:val="000000"/>
        </w:rPr>
      </w:pPr>
    </w:p>
    <w:p w:rsidR="00357814" w:rsidRPr="0010193F" w:rsidRDefault="00357814" w:rsidP="0010193F">
      <w:pPr>
        <w:pStyle w:val="ListParagraph"/>
        <w:autoSpaceDE w:val="0"/>
        <w:autoSpaceDN w:val="0"/>
        <w:adjustRightInd w:val="0"/>
        <w:spacing w:before="240" w:after="0" w:line="240" w:lineRule="auto"/>
        <w:rPr>
          <w:rFonts w:ascii="Arial" w:hAnsi="Arial" w:cs="Arial"/>
          <w:b/>
          <w:bCs/>
          <w:color w:val="000000"/>
        </w:rPr>
      </w:pPr>
    </w:p>
    <w:p w:rsidR="00357814" w:rsidRPr="0010193F" w:rsidRDefault="00357814" w:rsidP="0010193F">
      <w:pPr>
        <w:pStyle w:val="ListParagraph"/>
        <w:numPr>
          <w:ilvl w:val="0"/>
          <w:numId w:val="4"/>
        </w:numPr>
        <w:autoSpaceDE w:val="0"/>
        <w:autoSpaceDN w:val="0"/>
        <w:adjustRightInd w:val="0"/>
        <w:spacing w:before="240" w:after="0" w:line="240" w:lineRule="auto"/>
        <w:rPr>
          <w:rFonts w:ascii="Arial" w:hAnsi="Arial" w:cs="Arial"/>
          <w:bCs/>
          <w:color w:val="000000"/>
        </w:rPr>
      </w:pPr>
      <w:r w:rsidRPr="0010193F">
        <w:rPr>
          <w:rFonts w:ascii="Arial" w:hAnsi="Arial" w:cs="Arial"/>
          <w:bCs/>
          <w:color w:val="000000"/>
        </w:rPr>
        <w:t xml:space="preserve">You are going to interview a </w:t>
      </w:r>
      <w:r w:rsidR="005E0E20" w:rsidRPr="0010193F">
        <w:rPr>
          <w:rFonts w:ascii="Arial" w:hAnsi="Arial" w:cs="Arial"/>
          <w:bCs/>
          <w:color w:val="000000"/>
        </w:rPr>
        <w:t xml:space="preserve">writer named Sriram Venkatesh who has recently won a “Writer’s Guild” Award. Mr Venkatesh was born with visual disability. However, he overcame it to get a Doctorate in English Literature. He is a Professor of English Literature at well-known college in Pune. </w:t>
      </w:r>
      <w:r w:rsidRPr="0010193F">
        <w:rPr>
          <w:rFonts w:ascii="Arial" w:hAnsi="Arial" w:cs="Arial"/>
          <w:bCs/>
          <w:color w:val="000000"/>
        </w:rPr>
        <w:t xml:space="preserve">The interview will be of 30 mins. </w:t>
      </w:r>
      <w:r w:rsidR="00170577" w:rsidRPr="0010193F">
        <w:rPr>
          <w:rFonts w:ascii="Arial" w:hAnsi="Arial" w:cs="Arial"/>
          <w:bCs/>
          <w:color w:val="000000"/>
        </w:rPr>
        <w:t xml:space="preserve">Frame </w:t>
      </w:r>
      <w:r w:rsidRPr="0010193F">
        <w:rPr>
          <w:rFonts w:ascii="Arial" w:hAnsi="Arial" w:cs="Arial"/>
          <w:bCs/>
          <w:color w:val="000000"/>
        </w:rPr>
        <w:t>the relevant questions for the interview</w:t>
      </w:r>
      <w:r w:rsidR="00170577" w:rsidRPr="0010193F">
        <w:rPr>
          <w:rFonts w:ascii="Arial" w:hAnsi="Arial" w:cs="Arial"/>
          <w:bCs/>
          <w:color w:val="000000"/>
        </w:rPr>
        <w:t>.</w:t>
      </w:r>
      <w:r w:rsidRPr="0010193F">
        <w:rPr>
          <w:rFonts w:ascii="Arial" w:hAnsi="Arial" w:cs="Arial"/>
          <w:bCs/>
          <w:color w:val="000000"/>
        </w:rPr>
        <w:t xml:space="preserve"> (Hint: You should have at least 10 questions ready for the interview).</w:t>
      </w:r>
    </w:p>
    <w:p w:rsidR="00357814" w:rsidRPr="0010193F" w:rsidRDefault="00357814" w:rsidP="0010193F">
      <w:pPr>
        <w:pStyle w:val="ListParagraph"/>
        <w:autoSpaceDE w:val="0"/>
        <w:autoSpaceDN w:val="0"/>
        <w:adjustRightInd w:val="0"/>
        <w:spacing w:before="240" w:after="0" w:line="240" w:lineRule="auto"/>
        <w:rPr>
          <w:rFonts w:ascii="Arial" w:hAnsi="Arial" w:cs="Arial"/>
          <w:bCs/>
          <w:color w:val="000000"/>
        </w:rPr>
      </w:pPr>
    </w:p>
    <w:p w:rsidR="00F33CC8" w:rsidRPr="0010193F" w:rsidRDefault="00357814" w:rsidP="0010193F">
      <w:pPr>
        <w:pStyle w:val="ListParagraph"/>
        <w:numPr>
          <w:ilvl w:val="0"/>
          <w:numId w:val="4"/>
        </w:numPr>
        <w:autoSpaceDE w:val="0"/>
        <w:autoSpaceDN w:val="0"/>
        <w:adjustRightInd w:val="0"/>
        <w:spacing w:before="240" w:after="0" w:line="240" w:lineRule="auto"/>
        <w:rPr>
          <w:rFonts w:ascii="Arial" w:eastAsia="Calibri" w:hAnsi="Arial" w:cs="Arial"/>
          <w:color w:val="000000"/>
        </w:rPr>
      </w:pPr>
      <w:r w:rsidRPr="0010193F">
        <w:rPr>
          <w:rFonts w:ascii="Arial" w:hAnsi="Arial" w:cs="Arial"/>
          <w:bCs/>
          <w:color w:val="000000"/>
        </w:rPr>
        <w:t xml:space="preserve">You </w:t>
      </w:r>
      <w:r w:rsidR="006F2822" w:rsidRPr="0010193F">
        <w:rPr>
          <w:rFonts w:ascii="Arial" w:hAnsi="Arial" w:cs="Arial"/>
          <w:bCs/>
          <w:color w:val="000000"/>
        </w:rPr>
        <w:t xml:space="preserve">are organizing a welcome event for a team of exchange students from the US, China and Australia. They will spend a semester in your college. As part of the organizing committee, you need to </w:t>
      </w:r>
      <w:r w:rsidR="00170577" w:rsidRPr="0010193F">
        <w:rPr>
          <w:rFonts w:ascii="Arial" w:hAnsi="Arial" w:cs="Arial"/>
          <w:bCs/>
          <w:color w:val="000000"/>
        </w:rPr>
        <w:t xml:space="preserve">write a </w:t>
      </w:r>
      <w:r w:rsidR="006F2822" w:rsidRPr="0010193F">
        <w:rPr>
          <w:rFonts w:ascii="Arial" w:hAnsi="Arial" w:cs="Arial"/>
          <w:bCs/>
          <w:color w:val="000000"/>
        </w:rPr>
        <w:t xml:space="preserve">welcome </w:t>
      </w:r>
      <w:r w:rsidR="00170577" w:rsidRPr="0010193F">
        <w:rPr>
          <w:rFonts w:ascii="Arial" w:hAnsi="Arial" w:cs="Arial"/>
          <w:bCs/>
          <w:color w:val="000000"/>
        </w:rPr>
        <w:t xml:space="preserve">email </w:t>
      </w:r>
      <w:r w:rsidR="006F2822" w:rsidRPr="0010193F">
        <w:rPr>
          <w:rFonts w:ascii="Arial" w:hAnsi="Arial" w:cs="Arial"/>
          <w:bCs/>
          <w:color w:val="000000"/>
        </w:rPr>
        <w:t xml:space="preserve">to the exchange students. </w:t>
      </w:r>
      <w:r w:rsidR="00170577" w:rsidRPr="0010193F">
        <w:rPr>
          <w:rFonts w:ascii="Arial" w:hAnsi="Arial" w:cs="Arial"/>
          <w:bCs/>
          <w:color w:val="000000"/>
        </w:rPr>
        <w:t xml:space="preserve">Write the email, </w:t>
      </w:r>
      <w:r w:rsidR="006F2822" w:rsidRPr="0010193F">
        <w:rPr>
          <w:rFonts w:ascii="Arial" w:hAnsi="Arial" w:cs="Arial"/>
          <w:bCs/>
          <w:color w:val="000000"/>
        </w:rPr>
        <w:t>keep</w:t>
      </w:r>
      <w:r w:rsidR="00170577" w:rsidRPr="0010193F">
        <w:rPr>
          <w:rFonts w:ascii="Arial" w:hAnsi="Arial" w:cs="Arial"/>
          <w:bCs/>
          <w:color w:val="000000"/>
        </w:rPr>
        <w:t>ing</w:t>
      </w:r>
      <w:r w:rsidR="006F2822" w:rsidRPr="0010193F">
        <w:rPr>
          <w:rFonts w:ascii="Arial" w:hAnsi="Arial" w:cs="Arial"/>
          <w:bCs/>
          <w:color w:val="000000"/>
        </w:rPr>
        <w:t xml:space="preserve"> in mind the diversity of the group you are addressing.</w:t>
      </w:r>
    </w:p>
    <w:p w:rsidR="00E03C4F" w:rsidRPr="0010193F" w:rsidRDefault="00E03C4F" w:rsidP="0010193F">
      <w:pPr>
        <w:ind w:left="180" w:hanging="180"/>
        <w:rPr>
          <w:rFonts w:ascii="Arial" w:hAnsi="Arial" w:cs="Arial"/>
        </w:rPr>
      </w:pPr>
    </w:p>
    <w:p w:rsidR="00E03C4F" w:rsidRPr="0010193F" w:rsidRDefault="005D02A5" w:rsidP="0010193F">
      <w:pPr>
        <w:autoSpaceDE w:val="0"/>
        <w:autoSpaceDN w:val="0"/>
        <w:adjustRightInd w:val="0"/>
        <w:spacing w:before="240" w:after="0" w:line="240" w:lineRule="auto"/>
        <w:rPr>
          <w:rFonts w:ascii="Arial" w:hAnsi="Arial" w:cs="Arial"/>
          <w:b/>
          <w:bCs/>
          <w:color w:val="000000"/>
        </w:rPr>
      </w:pPr>
      <w:r w:rsidRPr="0010193F">
        <w:rPr>
          <w:rFonts w:ascii="Arial" w:hAnsi="Arial" w:cs="Arial"/>
          <w:b/>
          <w:bCs/>
          <w:color w:val="000000"/>
        </w:rPr>
        <w:t>Segment -4</w:t>
      </w:r>
      <w:r w:rsidR="00E03C4F" w:rsidRPr="0010193F">
        <w:rPr>
          <w:rFonts w:ascii="Arial" w:hAnsi="Arial" w:cs="Arial"/>
          <w:b/>
          <w:bCs/>
          <w:color w:val="000000"/>
        </w:rPr>
        <w:t>: Story writing</w:t>
      </w:r>
    </w:p>
    <w:p w:rsidR="00DB7505" w:rsidRPr="0010193F" w:rsidRDefault="00E03C4F" w:rsidP="0010193F">
      <w:pPr>
        <w:autoSpaceDE w:val="0"/>
        <w:autoSpaceDN w:val="0"/>
        <w:adjustRightInd w:val="0"/>
        <w:spacing w:before="240" w:after="0" w:line="240" w:lineRule="auto"/>
        <w:rPr>
          <w:rFonts w:ascii="Arial" w:hAnsi="Arial" w:cs="Arial"/>
          <w:b/>
          <w:bCs/>
          <w:color w:val="000000"/>
        </w:rPr>
      </w:pPr>
      <w:r w:rsidRPr="0010193F">
        <w:rPr>
          <w:rFonts w:ascii="Arial" w:hAnsi="Arial" w:cs="Arial"/>
          <w:b/>
          <w:bCs/>
          <w:color w:val="000000"/>
        </w:rPr>
        <w:t>Objective:</w:t>
      </w:r>
    </w:p>
    <w:p w:rsidR="00E03C4F" w:rsidRPr="0010193F" w:rsidRDefault="00E03C4F" w:rsidP="0010193F">
      <w:pPr>
        <w:pStyle w:val="ListParagraph"/>
        <w:numPr>
          <w:ilvl w:val="0"/>
          <w:numId w:val="23"/>
        </w:numPr>
        <w:autoSpaceDE w:val="0"/>
        <w:autoSpaceDN w:val="0"/>
        <w:adjustRightInd w:val="0"/>
        <w:spacing w:before="240" w:after="0" w:line="240" w:lineRule="auto"/>
        <w:rPr>
          <w:rFonts w:ascii="Arial" w:hAnsi="Arial" w:cs="Arial"/>
          <w:b/>
          <w:bCs/>
          <w:color w:val="000000"/>
        </w:rPr>
      </w:pPr>
      <w:r w:rsidRPr="0010193F">
        <w:rPr>
          <w:rFonts w:ascii="Arial" w:eastAsia="Calibri" w:hAnsi="Arial" w:cs="Arial"/>
          <w:color w:val="000000"/>
        </w:rPr>
        <w:t>Understand the basic concepts of Morality and Diversity</w:t>
      </w:r>
    </w:p>
    <w:p w:rsidR="00DB7505" w:rsidRPr="0010193F" w:rsidRDefault="00DB7505" w:rsidP="0010193F">
      <w:pPr>
        <w:pStyle w:val="ListParagraph"/>
        <w:autoSpaceDE w:val="0"/>
        <w:autoSpaceDN w:val="0"/>
        <w:adjustRightInd w:val="0"/>
        <w:spacing w:before="240" w:after="0" w:line="240" w:lineRule="auto"/>
        <w:rPr>
          <w:rFonts w:ascii="Arial" w:hAnsi="Arial" w:cs="Arial"/>
          <w:b/>
          <w:bCs/>
          <w:color w:val="000000"/>
        </w:rPr>
      </w:pPr>
    </w:p>
    <w:p w:rsidR="00E03C4F" w:rsidRPr="0010193F" w:rsidRDefault="00E03C4F" w:rsidP="0010193F">
      <w:pPr>
        <w:pStyle w:val="ListParagraph"/>
        <w:numPr>
          <w:ilvl w:val="0"/>
          <w:numId w:val="6"/>
        </w:numPr>
        <w:autoSpaceDE w:val="0"/>
        <w:autoSpaceDN w:val="0"/>
        <w:adjustRightInd w:val="0"/>
        <w:spacing w:before="240" w:after="0" w:line="240" w:lineRule="auto"/>
        <w:rPr>
          <w:rFonts w:ascii="Arial" w:hAnsi="Arial" w:cs="Arial"/>
          <w:bCs/>
          <w:color w:val="000000"/>
        </w:rPr>
      </w:pPr>
      <w:r w:rsidRPr="0010193F">
        <w:rPr>
          <w:rFonts w:ascii="Arial" w:hAnsi="Arial" w:cs="Arial"/>
          <w:bCs/>
          <w:color w:val="000000"/>
        </w:rPr>
        <w:t xml:space="preserve">Can </w:t>
      </w:r>
      <w:r w:rsidR="006C44F7" w:rsidRPr="0010193F">
        <w:rPr>
          <w:rFonts w:ascii="Arial" w:hAnsi="Arial" w:cs="Arial"/>
          <w:bCs/>
          <w:color w:val="000000"/>
        </w:rPr>
        <w:t xml:space="preserve">you </w:t>
      </w:r>
      <w:r w:rsidRPr="0010193F">
        <w:rPr>
          <w:rFonts w:ascii="Arial" w:hAnsi="Arial" w:cs="Arial"/>
          <w:bCs/>
          <w:color w:val="000000"/>
        </w:rPr>
        <w:t xml:space="preserve">frame a story based on </w:t>
      </w:r>
      <w:r w:rsidRPr="0010193F">
        <w:rPr>
          <w:rFonts w:ascii="Arial" w:hAnsi="Arial" w:cs="Arial"/>
          <w:b/>
          <w:bCs/>
          <w:color w:val="000000"/>
        </w:rPr>
        <w:t>any one</w:t>
      </w:r>
      <w:r w:rsidRPr="0010193F">
        <w:rPr>
          <w:rFonts w:ascii="Arial" w:hAnsi="Arial" w:cs="Arial"/>
          <w:bCs/>
          <w:color w:val="000000"/>
        </w:rPr>
        <w:t xml:space="preserve"> of the </w:t>
      </w:r>
      <w:r w:rsidR="006C44F7" w:rsidRPr="0010193F">
        <w:rPr>
          <w:rFonts w:ascii="Arial" w:hAnsi="Arial" w:cs="Arial"/>
          <w:bCs/>
          <w:color w:val="000000"/>
        </w:rPr>
        <w:t xml:space="preserve">situations </w:t>
      </w:r>
      <w:r w:rsidRPr="0010193F">
        <w:rPr>
          <w:rFonts w:ascii="Arial" w:hAnsi="Arial" w:cs="Arial"/>
          <w:bCs/>
          <w:color w:val="000000"/>
        </w:rPr>
        <w:t>given below? (within 150 words)</w:t>
      </w:r>
    </w:p>
    <w:p w:rsidR="00E03C4F" w:rsidRPr="0010193F" w:rsidRDefault="006C44F7" w:rsidP="0010193F">
      <w:pPr>
        <w:pStyle w:val="ListParagraph"/>
        <w:numPr>
          <w:ilvl w:val="0"/>
          <w:numId w:val="7"/>
        </w:numPr>
        <w:autoSpaceDE w:val="0"/>
        <w:autoSpaceDN w:val="0"/>
        <w:adjustRightInd w:val="0"/>
        <w:spacing w:before="240" w:after="0" w:line="240" w:lineRule="auto"/>
        <w:ind w:left="1170"/>
        <w:rPr>
          <w:rFonts w:ascii="Arial" w:hAnsi="Arial" w:cs="Arial"/>
          <w:bCs/>
          <w:color w:val="000000"/>
        </w:rPr>
      </w:pPr>
      <w:r w:rsidRPr="0010193F">
        <w:rPr>
          <w:rFonts w:ascii="Arial" w:hAnsi="Arial" w:cs="Arial"/>
          <w:bCs/>
          <w:color w:val="000000"/>
        </w:rPr>
        <w:t>Trijal stays in UK with his parents. His friends tease him about his name and complexion. Trijal does not complain at home but wants to deal with the situation himself. What does he do?</w:t>
      </w:r>
    </w:p>
    <w:p w:rsidR="00E03C4F" w:rsidRPr="0010193F" w:rsidRDefault="006C44F7" w:rsidP="0010193F">
      <w:pPr>
        <w:pStyle w:val="ListParagraph"/>
        <w:numPr>
          <w:ilvl w:val="0"/>
          <w:numId w:val="7"/>
        </w:numPr>
        <w:autoSpaceDE w:val="0"/>
        <w:autoSpaceDN w:val="0"/>
        <w:adjustRightInd w:val="0"/>
        <w:spacing w:before="240" w:after="0" w:line="240" w:lineRule="auto"/>
        <w:ind w:left="1170"/>
        <w:rPr>
          <w:rFonts w:ascii="Arial" w:hAnsi="Arial" w:cs="Arial"/>
          <w:bCs/>
          <w:color w:val="000000"/>
        </w:rPr>
      </w:pPr>
      <w:r w:rsidRPr="0010193F">
        <w:rPr>
          <w:rFonts w:ascii="Arial" w:hAnsi="Arial" w:cs="Arial"/>
          <w:bCs/>
          <w:color w:val="000000"/>
        </w:rPr>
        <w:t>Selma wants to pursue higher studies in mathematics. However, her p</w:t>
      </w:r>
      <w:r w:rsidR="005D6DA1">
        <w:rPr>
          <w:rFonts w:ascii="Arial" w:hAnsi="Arial" w:cs="Arial"/>
          <w:bCs/>
          <w:color w:val="000000"/>
        </w:rPr>
        <w:t>arents want her to pursue Home S</w:t>
      </w:r>
      <w:r w:rsidRPr="0010193F">
        <w:rPr>
          <w:rFonts w:ascii="Arial" w:hAnsi="Arial" w:cs="Arial"/>
          <w:bCs/>
          <w:color w:val="000000"/>
        </w:rPr>
        <w:t xml:space="preserve">cience, as they feel that it would </w:t>
      </w:r>
      <w:r w:rsidRPr="0010193F">
        <w:rPr>
          <w:rFonts w:ascii="Arial" w:hAnsi="Arial" w:cs="Arial"/>
          <w:bCs/>
          <w:color w:val="000000"/>
        </w:rPr>
        <w:lastRenderedPageBreak/>
        <w:t>help her in the future life as a house wife. What should Selma do and how?</w:t>
      </w:r>
    </w:p>
    <w:p w:rsidR="00E03C4F" w:rsidRPr="0010193F" w:rsidRDefault="006C44F7" w:rsidP="0010193F">
      <w:pPr>
        <w:pStyle w:val="ListParagraph"/>
        <w:numPr>
          <w:ilvl w:val="0"/>
          <w:numId w:val="7"/>
        </w:numPr>
        <w:autoSpaceDE w:val="0"/>
        <w:autoSpaceDN w:val="0"/>
        <w:adjustRightInd w:val="0"/>
        <w:spacing w:before="240" w:after="0" w:line="240" w:lineRule="auto"/>
        <w:ind w:left="1170"/>
        <w:rPr>
          <w:rFonts w:ascii="Arial" w:hAnsi="Arial" w:cs="Arial"/>
          <w:bCs/>
          <w:color w:val="000000"/>
        </w:rPr>
      </w:pPr>
      <w:r w:rsidRPr="0010193F">
        <w:rPr>
          <w:rFonts w:ascii="Arial" w:hAnsi="Arial" w:cs="Arial"/>
          <w:bCs/>
          <w:color w:val="000000"/>
        </w:rPr>
        <w:t>David is a graphic designer. He recently applied for the position of a visual designer in an advertising firm. In the interview, he was told that he might fall short of their expectations, as he is a wheelchair user. How do you think should David respond to this statement?</w:t>
      </w:r>
    </w:p>
    <w:p w:rsidR="00E03C4F" w:rsidRPr="0010193F" w:rsidRDefault="00E03C4F" w:rsidP="0010193F">
      <w:pPr>
        <w:ind w:left="180" w:hanging="180"/>
        <w:rPr>
          <w:rFonts w:ascii="Arial" w:hAnsi="Arial" w:cs="Arial"/>
        </w:rPr>
      </w:pPr>
    </w:p>
    <w:p w:rsidR="00920BD6" w:rsidRPr="0010193F" w:rsidRDefault="005F45A7" w:rsidP="0010193F">
      <w:pPr>
        <w:rPr>
          <w:rFonts w:ascii="Arial" w:hAnsi="Arial" w:cs="Arial"/>
          <w:b/>
        </w:rPr>
      </w:pPr>
      <w:r w:rsidRPr="0010193F">
        <w:rPr>
          <w:rFonts w:ascii="Arial" w:hAnsi="Arial" w:cs="Arial"/>
          <w:b/>
        </w:rPr>
        <w:t>SECTION</w:t>
      </w:r>
      <w:r w:rsidR="00C232EF" w:rsidRPr="0010193F">
        <w:rPr>
          <w:rFonts w:ascii="Arial" w:hAnsi="Arial" w:cs="Arial"/>
          <w:b/>
        </w:rPr>
        <w:t xml:space="preserve">: C </w:t>
      </w:r>
      <w:r w:rsidR="00F25B8B" w:rsidRPr="0010193F">
        <w:rPr>
          <w:rFonts w:ascii="Arial" w:hAnsi="Arial" w:cs="Arial"/>
          <w:b/>
        </w:rPr>
        <w:t>-- (</w:t>
      </w:r>
      <w:r w:rsidR="00667F21" w:rsidRPr="0010193F">
        <w:rPr>
          <w:rFonts w:ascii="Arial" w:hAnsi="Arial" w:cs="Arial"/>
          <w:b/>
        </w:rPr>
        <w:t>COMPULSORY) —</w:t>
      </w:r>
      <w:r w:rsidR="00B804A2" w:rsidRPr="0010193F">
        <w:rPr>
          <w:rFonts w:ascii="Arial" w:hAnsi="Arial" w:cs="Arial"/>
          <w:b/>
        </w:rPr>
        <w:t xml:space="preserve"> Select any five questions. There are two</w:t>
      </w:r>
      <w:r w:rsidR="005E21D0" w:rsidRPr="0010193F">
        <w:rPr>
          <w:rFonts w:ascii="Arial" w:hAnsi="Arial" w:cs="Arial"/>
          <w:b/>
        </w:rPr>
        <w:t xml:space="preserve"> correct options. The most appropriate answer</w:t>
      </w:r>
      <w:r w:rsidR="00B804A2" w:rsidRPr="0010193F">
        <w:rPr>
          <w:rFonts w:ascii="Arial" w:hAnsi="Arial" w:cs="Arial"/>
          <w:b/>
        </w:rPr>
        <w:t xml:space="preserve"> </w:t>
      </w:r>
      <w:r w:rsidR="005E21D0" w:rsidRPr="0010193F">
        <w:rPr>
          <w:rFonts w:ascii="Arial" w:hAnsi="Arial" w:cs="Arial"/>
          <w:b/>
        </w:rPr>
        <w:t xml:space="preserve">carries 1 mark and the second </w:t>
      </w:r>
      <w:r w:rsidR="00C232EF" w:rsidRPr="0010193F">
        <w:rPr>
          <w:rFonts w:ascii="Arial" w:hAnsi="Arial" w:cs="Arial"/>
          <w:b/>
        </w:rPr>
        <w:t xml:space="preserve"> </w:t>
      </w:r>
      <w:r w:rsidR="005E21D0" w:rsidRPr="0010193F">
        <w:rPr>
          <w:rFonts w:ascii="Arial" w:hAnsi="Arial" w:cs="Arial"/>
          <w:b/>
        </w:rPr>
        <w:t xml:space="preserve"> best answer carries ½ marks.</w:t>
      </w:r>
      <w:r w:rsidR="00C232EF" w:rsidRPr="0010193F">
        <w:rPr>
          <w:rFonts w:ascii="Arial" w:hAnsi="Arial" w:cs="Arial"/>
          <w:b/>
        </w:rPr>
        <w:t xml:space="preserve">  Scores are mentioned beside each response.</w:t>
      </w:r>
    </w:p>
    <w:p w:rsidR="00920BD6" w:rsidRPr="0010193F" w:rsidRDefault="00ED7EFB" w:rsidP="0010193F">
      <w:pPr>
        <w:rPr>
          <w:rFonts w:ascii="Arial" w:hAnsi="Arial" w:cs="Arial"/>
          <w:b/>
        </w:rPr>
      </w:pPr>
      <w:r w:rsidRPr="0010193F">
        <w:rPr>
          <w:rFonts w:ascii="Arial" w:hAnsi="Arial" w:cs="Arial"/>
          <w:b/>
          <w:bCs/>
          <w:color w:val="000000"/>
        </w:rPr>
        <w:t>Objective:</w:t>
      </w:r>
      <w:r w:rsidR="005C16FE" w:rsidRPr="0010193F">
        <w:rPr>
          <w:rFonts w:ascii="Arial" w:hAnsi="Arial" w:cs="Arial"/>
          <w:b/>
          <w:bCs/>
          <w:color w:val="000000"/>
        </w:rPr>
        <w:t xml:space="preserve"> </w:t>
      </w:r>
      <w:r w:rsidR="003D6B41" w:rsidRPr="0010193F">
        <w:rPr>
          <w:rFonts w:ascii="Arial" w:hAnsi="Arial" w:cs="Arial"/>
          <w:b/>
          <w:bCs/>
          <w:color w:val="000000"/>
        </w:rPr>
        <w:t xml:space="preserve"> Identify personal beliefs and value system</w:t>
      </w:r>
    </w:p>
    <w:p w:rsidR="00920BD6" w:rsidRPr="0010193F" w:rsidRDefault="008B3DA9" w:rsidP="0010193F">
      <w:pPr>
        <w:pStyle w:val="ListParagraph"/>
        <w:numPr>
          <w:ilvl w:val="0"/>
          <w:numId w:val="11"/>
        </w:numPr>
        <w:rPr>
          <w:rFonts w:ascii="Arial" w:hAnsi="Arial" w:cs="Arial"/>
          <w:lang w:val="en-GB"/>
        </w:rPr>
      </w:pPr>
      <w:r w:rsidRPr="0010193F">
        <w:rPr>
          <w:rFonts w:ascii="Arial" w:hAnsi="Arial" w:cs="Arial"/>
          <w:lang w:val="en-GB"/>
        </w:rPr>
        <w:t>Kevin</w:t>
      </w:r>
      <w:r w:rsidR="00920BD6" w:rsidRPr="0010193F">
        <w:rPr>
          <w:rFonts w:ascii="Arial" w:hAnsi="Arial" w:cs="Arial"/>
          <w:lang w:val="en-GB"/>
        </w:rPr>
        <w:t xml:space="preserve"> avails a pool car to reach college every day. He obse</w:t>
      </w:r>
      <w:r w:rsidR="00496B6F" w:rsidRPr="0010193F">
        <w:rPr>
          <w:rFonts w:ascii="Arial" w:hAnsi="Arial" w:cs="Arial"/>
          <w:lang w:val="en-GB"/>
        </w:rPr>
        <w:t>rves that no one</w:t>
      </w:r>
      <w:r w:rsidR="00920BD6" w:rsidRPr="0010193F">
        <w:rPr>
          <w:rFonts w:ascii="Arial" w:hAnsi="Arial" w:cs="Arial"/>
          <w:lang w:val="en-GB"/>
        </w:rPr>
        <w:t xml:space="preserve"> </w:t>
      </w:r>
      <w:r w:rsidR="00496B6F" w:rsidRPr="0010193F">
        <w:rPr>
          <w:rFonts w:ascii="Arial" w:hAnsi="Arial" w:cs="Arial"/>
          <w:lang w:val="en-GB"/>
        </w:rPr>
        <w:t>greets</w:t>
      </w:r>
      <w:r w:rsidR="00920BD6" w:rsidRPr="0010193F">
        <w:rPr>
          <w:rFonts w:ascii="Arial" w:hAnsi="Arial" w:cs="Arial"/>
          <w:lang w:val="en-GB"/>
        </w:rPr>
        <w:t xml:space="preserve"> the</w:t>
      </w:r>
      <w:r w:rsidR="00496B6F" w:rsidRPr="0010193F">
        <w:rPr>
          <w:rFonts w:ascii="Arial" w:hAnsi="Arial" w:cs="Arial"/>
          <w:lang w:val="en-GB"/>
        </w:rPr>
        <w:t xml:space="preserve"> cab</w:t>
      </w:r>
      <w:r w:rsidR="00920BD6" w:rsidRPr="0010193F">
        <w:rPr>
          <w:rFonts w:ascii="Arial" w:hAnsi="Arial" w:cs="Arial"/>
          <w:lang w:val="en-GB"/>
        </w:rPr>
        <w:t xml:space="preserve"> </w:t>
      </w:r>
      <w:r w:rsidR="002072AC" w:rsidRPr="0010193F">
        <w:rPr>
          <w:rFonts w:ascii="Arial" w:hAnsi="Arial" w:cs="Arial"/>
          <w:lang w:val="en-GB"/>
        </w:rPr>
        <w:t xml:space="preserve">driver </w:t>
      </w:r>
      <w:r w:rsidR="00357C26" w:rsidRPr="0010193F">
        <w:rPr>
          <w:rFonts w:ascii="Arial" w:hAnsi="Arial" w:cs="Arial"/>
          <w:lang w:val="en-GB"/>
        </w:rPr>
        <w:t>but every one greets the</w:t>
      </w:r>
      <w:r w:rsidR="00920BD6" w:rsidRPr="0010193F">
        <w:rPr>
          <w:rFonts w:ascii="Arial" w:hAnsi="Arial" w:cs="Arial"/>
          <w:lang w:val="en-GB"/>
        </w:rPr>
        <w:t xml:space="preserve"> co passenger</w:t>
      </w:r>
      <w:r w:rsidR="00357C26" w:rsidRPr="0010193F">
        <w:rPr>
          <w:rFonts w:ascii="Arial" w:hAnsi="Arial" w:cs="Arial"/>
          <w:lang w:val="en-GB"/>
        </w:rPr>
        <w:t>s</w:t>
      </w:r>
      <w:r w:rsidRPr="0010193F">
        <w:rPr>
          <w:rFonts w:ascii="Arial" w:hAnsi="Arial" w:cs="Arial"/>
          <w:lang w:val="en-GB"/>
        </w:rPr>
        <w:t>. Kevin</w:t>
      </w:r>
      <w:r w:rsidR="00CA3AE6" w:rsidRPr="0010193F">
        <w:rPr>
          <w:rFonts w:ascii="Arial" w:hAnsi="Arial" w:cs="Arial"/>
          <w:lang w:val="en-GB"/>
        </w:rPr>
        <w:t xml:space="preserve"> does not feel happy about this custom</w:t>
      </w:r>
      <w:r w:rsidRPr="0010193F">
        <w:rPr>
          <w:rFonts w:ascii="Arial" w:hAnsi="Arial" w:cs="Arial"/>
          <w:lang w:val="en-GB"/>
        </w:rPr>
        <w:t>. What do you think Kevin</w:t>
      </w:r>
      <w:r w:rsidR="00920BD6" w:rsidRPr="0010193F">
        <w:rPr>
          <w:rFonts w:ascii="Arial" w:hAnsi="Arial" w:cs="Arial"/>
          <w:lang w:val="en-GB"/>
        </w:rPr>
        <w:t xml:space="preserve"> should do?</w:t>
      </w:r>
    </w:p>
    <w:p w:rsidR="00920BD6" w:rsidRPr="0010193F" w:rsidRDefault="00920BD6" w:rsidP="0010193F">
      <w:pPr>
        <w:pStyle w:val="ListParagraph"/>
        <w:rPr>
          <w:rFonts w:ascii="Arial" w:hAnsi="Arial" w:cs="Arial"/>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
        <w:gridCol w:w="6658"/>
      </w:tblGrid>
      <w:tr w:rsidR="00920BD6" w:rsidRPr="0010193F" w:rsidTr="008A3EDD">
        <w:trPr>
          <w:trHeight w:val="210"/>
        </w:trPr>
        <w:tc>
          <w:tcPr>
            <w:tcW w:w="380" w:type="dxa"/>
          </w:tcPr>
          <w:p w:rsidR="00920BD6" w:rsidRPr="0010193F" w:rsidRDefault="00BC1417" w:rsidP="0010193F">
            <w:pPr>
              <w:pStyle w:val="ListParagraph"/>
              <w:ind w:left="0"/>
              <w:rPr>
                <w:rFonts w:ascii="Arial" w:hAnsi="Arial" w:cs="Arial"/>
                <w:lang w:val="en-GB"/>
              </w:rPr>
            </w:pPr>
            <w:r w:rsidRPr="0010193F">
              <w:rPr>
                <w:rFonts w:ascii="Arial" w:hAnsi="Arial" w:cs="Arial"/>
                <w:lang w:val="en-GB"/>
              </w:rPr>
              <w:t>0</w:t>
            </w:r>
          </w:p>
        </w:tc>
        <w:tc>
          <w:tcPr>
            <w:tcW w:w="8260" w:type="dxa"/>
          </w:tcPr>
          <w:p w:rsidR="00920BD6" w:rsidRPr="0010193F" w:rsidRDefault="00920BD6" w:rsidP="0010193F">
            <w:pPr>
              <w:pStyle w:val="ListParagraph"/>
              <w:ind w:left="0"/>
              <w:rPr>
                <w:rFonts w:ascii="Arial" w:hAnsi="Arial" w:cs="Arial"/>
                <w:lang w:val="en-GB"/>
              </w:rPr>
            </w:pPr>
            <w:r w:rsidRPr="0010193F">
              <w:rPr>
                <w:rFonts w:ascii="Arial" w:hAnsi="Arial" w:cs="Arial"/>
                <w:lang w:val="en-GB"/>
              </w:rPr>
              <w:t>The driver doesn’t seem t</w:t>
            </w:r>
            <w:r w:rsidR="00B145EA" w:rsidRPr="0010193F">
              <w:rPr>
                <w:rFonts w:ascii="Arial" w:hAnsi="Arial" w:cs="Arial"/>
                <w:lang w:val="en-GB"/>
              </w:rPr>
              <w:t>o mind if no one greets him. Kevin</w:t>
            </w:r>
            <w:r w:rsidR="00E97CF2" w:rsidRPr="0010193F">
              <w:rPr>
                <w:rFonts w:ascii="Arial" w:hAnsi="Arial" w:cs="Arial"/>
                <w:lang w:val="en-GB"/>
              </w:rPr>
              <w:t xml:space="preserve"> could overlook</w:t>
            </w:r>
            <w:r w:rsidRPr="0010193F">
              <w:rPr>
                <w:rFonts w:ascii="Arial" w:hAnsi="Arial" w:cs="Arial"/>
                <w:lang w:val="en-GB"/>
              </w:rPr>
              <w:t xml:space="preserve"> and let things be the way they are.</w:t>
            </w:r>
          </w:p>
        </w:tc>
      </w:tr>
      <w:tr w:rsidR="00BC1417" w:rsidRPr="0010193F" w:rsidTr="008A3EDD">
        <w:trPr>
          <w:trHeight w:val="210"/>
        </w:trPr>
        <w:tc>
          <w:tcPr>
            <w:tcW w:w="380" w:type="dxa"/>
          </w:tcPr>
          <w:p w:rsidR="00BC1417" w:rsidRPr="0010193F" w:rsidRDefault="00E32E3F" w:rsidP="0010193F">
            <w:pPr>
              <w:pStyle w:val="ListParagraph"/>
              <w:ind w:left="0"/>
              <w:rPr>
                <w:rFonts w:ascii="Arial" w:hAnsi="Arial" w:cs="Arial"/>
                <w:lang w:val="en-GB"/>
              </w:rPr>
            </w:pPr>
            <w:r w:rsidRPr="0010193F">
              <w:rPr>
                <w:rFonts w:ascii="Arial" w:hAnsi="Arial" w:cs="Arial"/>
                <w:lang w:val="en-GB"/>
              </w:rPr>
              <w:t>0</w:t>
            </w:r>
          </w:p>
        </w:tc>
        <w:tc>
          <w:tcPr>
            <w:tcW w:w="8260" w:type="dxa"/>
          </w:tcPr>
          <w:p w:rsidR="00BC1417" w:rsidRPr="0010193F" w:rsidRDefault="00B145EA" w:rsidP="0010193F">
            <w:pPr>
              <w:pStyle w:val="ListParagraph"/>
              <w:ind w:left="0"/>
              <w:rPr>
                <w:rFonts w:ascii="Arial" w:hAnsi="Arial" w:cs="Arial"/>
                <w:lang w:val="en-GB"/>
              </w:rPr>
            </w:pPr>
            <w:r w:rsidRPr="0010193F">
              <w:rPr>
                <w:rFonts w:ascii="Arial" w:hAnsi="Arial" w:cs="Arial"/>
                <w:lang w:val="en-GB"/>
              </w:rPr>
              <w:t>Kevin</w:t>
            </w:r>
            <w:r w:rsidR="00BC1417" w:rsidRPr="0010193F">
              <w:rPr>
                <w:rFonts w:ascii="Arial" w:hAnsi="Arial" w:cs="Arial"/>
                <w:lang w:val="en-GB"/>
              </w:rPr>
              <w:t xml:space="preserve"> should not bother about the driver and focus on mixing with the group of cab friends.</w:t>
            </w:r>
          </w:p>
        </w:tc>
      </w:tr>
      <w:tr w:rsidR="00920BD6" w:rsidRPr="0010193F" w:rsidTr="008A3EDD">
        <w:trPr>
          <w:trHeight w:val="220"/>
        </w:trPr>
        <w:tc>
          <w:tcPr>
            <w:tcW w:w="380" w:type="dxa"/>
          </w:tcPr>
          <w:p w:rsidR="00920BD6" w:rsidRPr="0010193F" w:rsidRDefault="00BC1417" w:rsidP="0010193F">
            <w:pPr>
              <w:pStyle w:val="ListParagraph"/>
              <w:ind w:left="0"/>
              <w:rPr>
                <w:rFonts w:ascii="Arial" w:hAnsi="Arial" w:cs="Arial"/>
                <w:lang w:val="en-GB"/>
              </w:rPr>
            </w:pPr>
            <w:r w:rsidRPr="0010193F">
              <w:rPr>
                <w:rFonts w:ascii="Arial" w:hAnsi="Arial" w:cs="Arial"/>
                <w:lang w:val="en-GB"/>
              </w:rPr>
              <w:t>0.5</w:t>
            </w:r>
          </w:p>
        </w:tc>
        <w:tc>
          <w:tcPr>
            <w:tcW w:w="8260" w:type="dxa"/>
          </w:tcPr>
          <w:p w:rsidR="00920BD6" w:rsidRPr="0010193F" w:rsidRDefault="00826328" w:rsidP="0010193F">
            <w:pPr>
              <w:rPr>
                <w:rFonts w:ascii="Arial" w:hAnsi="Arial" w:cs="Arial"/>
                <w:lang w:val="en-GB"/>
              </w:rPr>
            </w:pPr>
            <w:r w:rsidRPr="0010193F">
              <w:rPr>
                <w:rFonts w:ascii="Arial" w:hAnsi="Arial" w:cs="Arial"/>
                <w:lang w:val="en-GB"/>
              </w:rPr>
              <w:t>Kevin</w:t>
            </w:r>
            <w:r w:rsidR="00920BD6" w:rsidRPr="0010193F">
              <w:rPr>
                <w:rFonts w:ascii="Arial" w:hAnsi="Arial" w:cs="Arial"/>
                <w:lang w:val="en-GB"/>
              </w:rPr>
              <w:t xml:space="preserve"> should g</w:t>
            </w:r>
            <w:r w:rsidR="00B845D3" w:rsidRPr="0010193F">
              <w:rPr>
                <w:rFonts w:ascii="Arial" w:hAnsi="Arial" w:cs="Arial"/>
                <w:lang w:val="en-GB"/>
              </w:rPr>
              <w:t>reet the driver</w:t>
            </w:r>
            <w:r w:rsidRPr="0010193F">
              <w:rPr>
                <w:rFonts w:ascii="Arial" w:hAnsi="Arial" w:cs="Arial"/>
                <w:lang w:val="en-GB"/>
              </w:rPr>
              <w:t xml:space="preserve">. </w:t>
            </w:r>
            <w:r w:rsidR="00B845D3" w:rsidRPr="0010193F">
              <w:rPr>
                <w:rFonts w:ascii="Arial" w:hAnsi="Arial" w:cs="Arial"/>
                <w:lang w:val="en-GB"/>
              </w:rPr>
              <w:t>I</w:t>
            </w:r>
            <w:r w:rsidR="00920BD6" w:rsidRPr="0010193F">
              <w:rPr>
                <w:rFonts w:ascii="Arial" w:hAnsi="Arial" w:cs="Arial"/>
                <w:lang w:val="en-GB"/>
              </w:rPr>
              <w:t>f the driver</w:t>
            </w:r>
            <w:r w:rsidR="00AA6988">
              <w:rPr>
                <w:rFonts w:ascii="Arial" w:hAnsi="Arial" w:cs="Arial"/>
                <w:lang w:val="en-GB"/>
              </w:rPr>
              <w:t xml:space="preserve"> gets surprised at this gesture</w:t>
            </w:r>
            <w:r w:rsidR="00920BD6" w:rsidRPr="0010193F">
              <w:rPr>
                <w:rFonts w:ascii="Arial" w:hAnsi="Arial" w:cs="Arial"/>
                <w:lang w:val="en-GB"/>
              </w:rPr>
              <w:t xml:space="preserve"> and doesn’t </w:t>
            </w:r>
            <w:r w:rsidR="00BC1417" w:rsidRPr="0010193F">
              <w:rPr>
                <w:rFonts w:ascii="Arial" w:hAnsi="Arial" w:cs="Arial"/>
                <w:lang w:val="en-GB"/>
              </w:rPr>
              <w:t>respond, he should discontinue</w:t>
            </w:r>
            <w:r w:rsidR="00920BD6" w:rsidRPr="0010193F">
              <w:rPr>
                <w:rFonts w:ascii="Arial" w:hAnsi="Arial" w:cs="Arial"/>
                <w:lang w:val="en-GB"/>
              </w:rPr>
              <w:t>.</w:t>
            </w:r>
          </w:p>
        </w:tc>
      </w:tr>
      <w:tr w:rsidR="00920BD6" w:rsidRPr="0010193F" w:rsidTr="008A3EDD">
        <w:trPr>
          <w:trHeight w:val="300"/>
        </w:trPr>
        <w:tc>
          <w:tcPr>
            <w:tcW w:w="380" w:type="dxa"/>
          </w:tcPr>
          <w:p w:rsidR="00920BD6" w:rsidRPr="0010193F" w:rsidRDefault="00BC1417" w:rsidP="0010193F">
            <w:pPr>
              <w:pStyle w:val="ListParagraph"/>
              <w:ind w:left="0"/>
              <w:rPr>
                <w:rFonts w:ascii="Arial" w:hAnsi="Arial" w:cs="Arial"/>
                <w:lang w:val="en-GB"/>
              </w:rPr>
            </w:pPr>
            <w:r w:rsidRPr="0010193F">
              <w:rPr>
                <w:rFonts w:ascii="Arial" w:hAnsi="Arial" w:cs="Arial"/>
                <w:lang w:val="en-GB"/>
              </w:rPr>
              <w:t>1</w:t>
            </w:r>
          </w:p>
        </w:tc>
        <w:tc>
          <w:tcPr>
            <w:tcW w:w="8260" w:type="dxa"/>
          </w:tcPr>
          <w:p w:rsidR="00920BD6" w:rsidRPr="0010193F" w:rsidRDefault="00826328" w:rsidP="0010193F">
            <w:pPr>
              <w:rPr>
                <w:rFonts w:ascii="Arial" w:hAnsi="Arial" w:cs="Arial"/>
                <w:lang w:val="en-GB"/>
              </w:rPr>
            </w:pPr>
            <w:r w:rsidRPr="0010193F">
              <w:rPr>
                <w:rFonts w:ascii="Arial" w:hAnsi="Arial" w:cs="Arial"/>
                <w:lang w:val="en-GB"/>
              </w:rPr>
              <w:t xml:space="preserve">Kevin </w:t>
            </w:r>
            <w:r w:rsidR="00920BD6" w:rsidRPr="0010193F">
              <w:rPr>
                <w:rFonts w:ascii="Arial" w:hAnsi="Arial" w:cs="Arial"/>
                <w:lang w:val="en-GB"/>
              </w:rPr>
              <w:t>makes it a point to greet the driver every time he enters / leaves the cab.</w:t>
            </w:r>
          </w:p>
        </w:tc>
      </w:tr>
    </w:tbl>
    <w:p w:rsidR="00920BD6" w:rsidRPr="0010193F" w:rsidRDefault="00920BD6" w:rsidP="0010193F">
      <w:pPr>
        <w:rPr>
          <w:rFonts w:ascii="Arial" w:hAnsi="Arial" w:cs="Arial"/>
          <w:lang w:val="en-GB"/>
        </w:rPr>
      </w:pPr>
    </w:p>
    <w:p w:rsidR="008857A2" w:rsidRPr="0010193F" w:rsidRDefault="00920BD6" w:rsidP="0010193F">
      <w:pPr>
        <w:pStyle w:val="ListParagraph"/>
        <w:numPr>
          <w:ilvl w:val="0"/>
          <w:numId w:val="11"/>
        </w:numPr>
        <w:suppressAutoHyphens/>
        <w:rPr>
          <w:rFonts w:ascii="Arial" w:hAnsi="Arial" w:cs="Arial"/>
          <w:lang w:val="en-GB"/>
        </w:rPr>
      </w:pPr>
      <w:r w:rsidRPr="0010193F">
        <w:rPr>
          <w:rFonts w:ascii="Arial" w:hAnsi="Arial" w:cs="Arial"/>
          <w:lang w:val="en-GB"/>
        </w:rPr>
        <w:t xml:space="preserve">Sohini </w:t>
      </w:r>
      <w:r w:rsidR="00382B28" w:rsidRPr="0010193F">
        <w:rPr>
          <w:rFonts w:ascii="Arial" w:hAnsi="Arial" w:cs="Arial"/>
          <w:lang w:val="en-GB"/>
        </w:rPr>
        <w:t xml:space="preserve">has been working with TCS for the last 6 months. She notices that people leave their </w:t>
      </w:r>
      <w:r w:rsidR="007A6690" w:rsidRPr="0010193F">
        <w:rPr>
          <w:rFonts w:ascii="Arial" w:hAnsi="Arial" w:cs="Arial"/>
          <w:lang w:val="en-GB"/>
        </w:rPr>
        <w:t>used plates along with the left over</w:t>
      </w:r>
      <w:r w:rsidR="00382B28" w:rsidRPr="0010193F">
        <w:rPr>
          <w:rFonts w:ascii="Arial" w:hAnsi="Arial" w:cs="Arial"/>
          <w:lang w:val="en-GB"/>
        </w:rPr>
        <w:t xml:space="preserve"> and ketchup sachets at the counter in the cafeteria. There is a large dustbin next to the counter but no one uses it. What should Sohini </w:t>
      </w:r>
      <w:r w:rsidR="00E470D1" w:rsidRPr="0010193F">
        <w:rPr>
          <w:rFonts w:ascii="Arial" w:hAnsi="Arial" w:cs="Arial"/>
          <w:lang w:val="en-GB"/>
        </w:rPr>
        <w:t>do?</w:t>
      </w:r>
    </w:p>
    <w:p w:rsidR="008857A2" w:rsidRPr="0010193F" w:rsidRDefault="008857A2" w:rsidP="0010193F">
      <w:pPr>
        <w:pStyle w:val="ListParagraph"/>
        <w:tabs>
          <w:tab w:val="left" w:pos="630"/>
        </w:tabs>
        <w:rPr>
          <w:rFonts w:ascii="Arial" w:hAnsi="Arial" w:cs="Arial"/>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
        <w:gridCol w:w="6658"/>
      </w:tblGrid>
      <w:tr w:rsidR="008857A2" w:rsidRPr="0010193F" w:rsidTr="009879D7">
        <w:trPr>
          <w:trHeight w:val="210"/>
        </w:trPr>
        <w:tc>
          <w:tcPr>
            <w:tcW w:w="380" w:type="dxa"/>
          </w:tcPr>
          <w:p w:rsidR="008857A2" w:rsidRPr="0010193F" w:rsidRDefault="008857A2" w:rsidP="0010193F">
            <w:pPr>
              <w:pStyle w:val="ListParagraph"/>
              <w:ind w:left="0"/>
              <w:rPr>
                <w:rFonts w:ascii="Arial" w:hAnsi="Arial" w:cs="Arial"/>
                <w:lang w:val="en-GB"/>
              </w:rPr>
            </w:pPr>
            <w:r w:rsidRPr="0010193F">
              <w:rPr>
                <w:rFonts w:ascii="Arial" w:hAnsi="Arial" w:cs="Arial"/>
                <w:lang w:val="en-GB"/>
              </w:rPr>
              <w:t>0</w:t>
            </w:r>
          </w:p>
        </w:tc>
        <w:tc>
          <w:tcPr>
            <w:tcW w:w="8260" w:type="dxa"/>
          </w:tcPr>
          <w:p w:rsidR="008857A2" w:rsidRPr="0010193F" w:rsidRDefault="008857A2" w:rsidP="0010193F">
            <w:pPr>
              <w:rPr>
                <w:rFonts w:ascii="Arial" w:hAnsi="Arial" w:cs="Arial"/>
              </w:rPr>
            </w:pPr>
            <w:r w:rsidRPr="0010193F">
              <w:rPr>
                <w:rFonts w:ascii="Arial" w:hAnsi="Arial" w:cs="Arial"/>
              </w:rPr>
              <w:t>Sohini could request the staffer to separate the waste from the plates; it is their job.</w:t>
            </w:r>
          </w:p>
        </w:tc>
      </w:tr>
      <w:tr w:rsidR="008857A2" w:rsidRPr="0010193F" w:rsidTr="009879D7">
        <w:trPr>
          <w:trHeight w:val="210"/>
        </w:trPr>
        <w:tc>
          <w:tcPr>
            <w:tcW w:w="380" w:type="dxa"/>
          </w:tcPr>
          <w:p w:rsidR="008857A2" w:rsidRPr="0010193F" w:rsidRDefault="008857A2" w:rsidP="0010193F">
            <w:pPr>
              <w:pStyle w:val="ListParagraph"/>
              <w:ind w:left="0"/>
              <w:rPr>
                <w:rFonts w:ascii="Arial" w:hAnsi="Arial" w:cs="Arial"/>
                <w:lang w:val="en-GB"/>
              </w:rPr>
            </w:pPr>
            <w:r w:rsidRPr="0010193F">
              <w:rPr>
                <w:rFonts w:ascii="Arial" w:hAnsi="Arial" w:cs="Arial"/>
                <w:lang w:val="en-GB"/>
              </w:rPr>
              <w:t>1</w:t>
            </w:r>
          </w:p>
        </w:tc>
        <w:tc>
          <w:tcPr>
            <w:tcW w:w="8260" w:type="dxa"/>
            <w:shd w:val="clear" w:color="auto" w:fill="auto"/>
          </w:tcPr>
          <w:p w:rsidR="008857A2" w:rsidRPr="0010193F" w:rsidRDefault="008857A2" w:rsidP="0010193F">
            <w:pPr>
              <w:rPr>
                <w:rFonts w:ascii="Arial" w:hAnsi="Arial" w:cs="Arial"/>
              </w:rPr>
            </w:pPr>
            <w:r w:rsidRPr="0010193F">
              <w:rPr>
                <w:rFonts w:ascii="Arial" w:hAnsi="Arial" w:cs="Arial"/>
              </w:rPr>
              <w:t xml:space="preserve">Sohini should ensure that anybody who has food with her, throws </w:t>
            </w:r>
            <w:r w:rsidR="00E75C26">
              <w:rPr>
                <w:rFonts w:ascii="Arial" w:hAnsi="Arial" w:cs="Arial"/>
              </w:rPr>
              <w:t xml:space="preserve">the </w:t>
            </w:r>
            <w:r w:rsidRPr="0010193F">
              <w:rPr>
                <w:rFonts w:ascii="Arial" w:hAnsi="Arial" w:cs="Arial"/>
              </w:rPr>
              <w:t>waste and ketchup sachets into the large dustbin. Others will gradually follow their example.</w:t>
            </w:r>
          </w:p>
        </w:tc>
      </w:tr>
      <w:tr w:rsidR="008857A2" w:rsidRPr="0010193F" w:rsidTr="009879D7">
        <w:trPr>
          <w:trHeight w:val="220"/>
        </w:trPr>
        <w:tc>
          <w:tcPr>
            <w:tcW w:w="380" w:type="dxa"/>
          </w:tcPr>
          <w:p w:rsidR="008857A2" w:rsidRPr="0010193F" w:rsidRDefault="008857A2" w:rsidP="0010193F">
            <w:pPr>
              <w:pStyle w:val="ListParagraph"/>
              <w:ind w:left="0"/>
              <w:rPr>
                <w:rFonts w:ascii="Arial" w:hAnsi="Arial" w:cs="Arial"/>
                <w:lang w:val="en-GB"/>
              </w:rPr>
            </w:pPr>
            <w:r w:rsidRPr="0010193F">
              <w:rPr>
                <w:rFonts w:ascii="Arial" w:hAnsi="Arial" w:cs="Arial"/>
                <w:lang w:val="en-GB"/>
              </w:rPr>
              <w:t>0</w:t>
            </w:r>
          </w:p>
        </w:tc>
        <w:tc>
          <w:tcPr>
            <w:tcW w:w="8260" w:type="dxa"/>
          </w:tcPr>
          <w:p w:rsidR="008857A2" w:rsidRPr="0010193F" w:rsidRDefault="008857A2" w:rsidP="009A61FD">
            <w:pPr>
              <w:tabs>
                <w:tab w:val="left" w:pos="630"/>
              </w:tabs>
              <w:rPr>
                <w:rFonts w:ascii="Arial" w:hAnsi="Arial" w:cs="Arial"/>
                <w:lang w:val="en-GB"/>
              </w:rPr>
            </w:pPr>
            <w:r w:rsidRPr="0010193F">
              <w:rPr>
                <w:rFonts w:ascii="Arial" w:hAnsi="Arial" w:cs="Arial"/>
                <w:lang w:val="en-GB"/>
              </w:rPr>
              <w:t xml:space="preserve">There are about 300 </w:t>
            </w:r>
            <w:r w:rsidR="009A61FD">
              <w:rPr>
                <w:rFonts w:ascii="Arial" w:hAnsi="Arial" w:cs="Arial"/>
                <w:lang w:val="en-GB"/>
              </w:rPr>
              <w:t xml:space="preserve">employees </w:t>
            </w:r>
            <w:r w:rsidRPr="0010193F">
              <w:rPr>
                <w:rFonts w:ascii="Arial" w:hAnsi="Arial" w:cs="Arial"/>
                <w:lang w:val="en-GB"/>
              </w:rPr>
              <w:t>doing this every day. Since Sohini is new she should overlook.</w:t>
            </w:r>
          </w:p>
        </w:tc>
      </w:tr>
      <w:tr w:rsidR="008857A2" w:rsidRPr="0010193F" w:rsidTr="009879D7">
        <w:trPr>
          <w:trHeight w:val="300"/>
        </w:trPr>
        <w:tc>
          <w:tcPr>
            <w:tcW w:w="380" w:type="dxa"/>
          </w:tcPr>
          <w:p w:rsidR="008857A2" w:rsidRPr="0010193F" w:rsidRDefault="008857A2" w:rsidP="0010193F">
            <w:pPr>
              <w:pStyle w:val="ListParagraph"/>
              <w:ind w:left="0"/>
              <w:rPr>
                <w:rFonts w:ascii="Arial" w:hAnsi="Arial" w:cs="Arial"/>
                <w:lang w:val="en-GB"/>
              </w:rPr>
            </w:pPr>
            <w:r w:rsidRPr="0010193F">
              <w:rPr>
                <w:rFonts w:ascii="Arial" w:hAnsi="Arial" w:cs="Arial"/>
                <w:lang w:val="en-GB"/>
              </w:rPr>
              <w:t>0.5</w:t>
            </w:r>
          </w:p>
        </w:tc>
        <w:tc>
          <w:tcPr>
            <w:tcW w:w="8260" w:type="dxa"/>
          </w:tcPr>
          <w:p w:rsidR="008857A2" w:rsidRPr="0010193F" w:rsidRDefault="008857A2" w:rsidP="0010193F">
            <w:pPr>
              <w:widowControl w:val="0"/>
              <w:autoSpaceDE w:val="0"/>
              <w:autoSpaceDN w:val="0"/>
              <w:adjustRightInd w:val="0"/>
              <w:spacing w:after="0" w:line="240" w:lineRule="auto"/>
              <w:rPr>
                <w:rFonts w:ascii="Arial" w:hAnsi="Arial" w:cs="Arial"/>
                <w:lang w:val="en-GB"/>
              </w:rPr>
            </w:pPr>
            <w:r w:rsidRPr="0010193F">
              <w:rPr>
                <w:rFonts w:ascii="Arial" w:hAnsi="Arial" w:cs="Arial"/>
                <w:lang w:val="en-GB"/>
              </w:rPr>
              <w:t>Sohini</w:t>
            </w:r>
            <w:r w:rsidR="00372BE3" w:rsidRPr="0010193F">
              <w:rPr>
                <w:rFonts w:ascii="Arial" w:hAnsi="Arial" w:cs="Arial"/>
                <w:lang w:val="en-GB"/>
              </w:rPr>
              <w:t xml:space="preserve"> could throw</w:t>
            </w:r>
            <w:r w:rsidR="000C74C2">
              <w:rPr>
                <w:rFonts w:ascii="Arial" w:hAnsi="Arial" w:cs="Arial"/>
                <w:lang w:val="en-GB"/>
              </w:rPr>
              <w:t xml:space="preserve"> the</w:t>
            </w:r>
            <w:bookmarkStart w:id="0" w:name="_GoBack"/>
            <w:bookmarkEnd w:id="0"/>
            <w:r w:rsidR="00372BE3" w:rsidRPr="0010193F">
              <w:rPr>
                <w:rFonts w:ascii="Arial" w:hAnsi="Arial" w:cs="Arial"/>
                <w:lang w:val="en-GB"/>
              </w:rPr>
              <w:t xml:space="preserve"> leftovers and ketchup</w:t>
            </w:r>
            <w:r w:rsidRPr="0010193F">
              <w:rPr>
                <w:rFonts w:ascii="Arial" w:hAnsi="Arial" w:cs="Arial"/>
                <w:lang w:val="en-GB"/>
              </w:rPr>
              <w:t xml:space="preserve"> sachets in the bin before leaving the used plate on the counter.</w:t>
            </w:r>
          </w:p>
        </w:tc>
      </w:tr>
    </w:tbl>
    <w:p w:rsidR="008857A2" w:rsidRPr="0010193F" w:rsidRDefault="008857A2" w:rsidP="0010193F">
      <w:pPr>
        <w:suppressAutoHyphens/>
        <w:rPr>
          <w:rFonts w:ascii="Arial" w:hAnsi="Arial" w:cs="Arial"/>
          <w:lang w:val="en-GB"/>
        </w:rPr>
      </w:pPr>
    </w:p>
    <w:p w:rsidR="008857A2" w:rsidRPr="0010193F" w:rsidRDefault="008857A2" w:rsidP="0010193F">
      <w:pPr>
        <w:pStyle w:val="ListParagraph"/>
        <w:suppressAutoHyphens/>
        <w:rPr>
          <w:rFonts w:ascii="Arial" w:hAnsi="Arial" w:cs="Arial"/>
          <w:lang w:val="en-GB"/>
        </w:rPr>
      </w:pPr>
    </w:p>
    <w:p w:rsidR="00920BD6" w:rsidRPr="0010193F" w:rsidRDefault="0005208B" w:rsidP="0010193F">
      <w:pPr>
        <w:pStyle w:val="ListParagraph"/>
        <w:numPr>
          <w:ilvl w:val="0"/>
          <w:numId w:val="11"/>
        </w:numPr>
        <w:tabs>
          <w:tab w:val="left" w:pos="630"/>
        </w:tabs>
        <w:spacing w:after="200" w:line="276" w:lineRule="auto"/>
        <w:rPr>
          <w:rFonts w:ascii="Arial" w:hAnsi="Arial" w:cs="Arial"/>
          <w:lang w:val="en-GB"/>
        </w:rPr>
      </w:pPr>
      <w:r w:rsidRPr="0010193F">
        <w:rPr>
          <w:rFonts w:ascii="Arial" w:hAnsi="Arial" w:cs="Arial"/>
          <w:lang w:val="en-GB"/>
        </w:rPr>
        <w:t>Every day the c</w:t>
      </w:r>
      <w:r w:rsidR="00920BD6" w:rsidRPr="0010193F">
        <w:rPr>
          <w:rFonts w:ascii="Arial" w:hAnsi="Arial" w:cs="Arial"/>
          <w:lang w:val="en-GB"/>
        </w:rPr>
        <w:t>ollege wash</w:t>
      </w:r>
      <w:r w:rsidR="00BC4666" w:rsidRPr="0010193F">
        <w:rPr>
          <w:rFonts w:ascii="Arial" w:hAnsi="Arial" w:cs="Arial"/>
          <w:lang w:val="en-GB"/>
        </w:rPr>
        <w:t xml:space="preserve">room stinks </w:t>
      </w:r>
      <w:r w:rsidR="00920BD6" w:rsidRPr="0010193F">
        <w:rPr>
          <w:rFonts w:ascii="Arial" w:hAnsi="Arial" w:cs="Arial"/>
          <w:lang w:val="en-GB"/>
        </w:rPr>
        <w:t>and you strongly feel that it needs regular cleaning to avoid the mess. What could you do?</w:t>
      </w:r>
    </w:p>
    <w:p w:rsidR="00920BD6" w:rsidRPr="0010193F" w:rsidRDefault="00920BD6" w:rsidP="0010193F">
      <w:pPr>
        <w:pStyle w:val="ListParagraph"/>
        <w:tabs>
          <w:tab w:val="left" w:pos="630"/>
        </w:tabs>
        <w:rPr>
          <w:rFonts w:ascii="Arial" w:hAnsi="Arial" w:cs="Arial"/>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
        <w:gridCol w:w="6658"/>
      </w:tblGrid>
      <w:tr w:rsidR="00920BD6" w:rsidRPr="0010193F" w:rsidTr="008A3EDD">
        <w:trPr>
          <w:trHeight w:val="210"/>
        </w:trPr>
        <w:tc>
          <w:tcPr>
            <w:tcW w:w="380" w:type="dxa"/>
          </w:tcPr>
          <w:p w:rsidR="00920BD6" w:rsidRPr="0010193F" w:rsidRDefault="00BC4666" w:rsidP="0010193F">
            <w:pPr>
              <w:pStyle w:val="ListParagraph"/>
              <w:ind w:left="0"/>
              <w:rPr>
                <w:rFonts w:ascii="Arial" w:hAnsi="Arial" w:cs="Arial"/>
                <w:lang w:val="en-GB"/>
              </w:rPr>
            </w:pPr>
            <w:r w:rsidRPr="0010193F">
              <w:rPr>
                <w:rFonts w:ascii="Arial" w:hAnsi="Arial" w:cs="Arial"/>
                <w:lang w:val="en-GB"/>
              </w:rPr>
              <w:t>0</w:t>
            </w:r>
          </w:p>
        </w:tc>
        <w:tc>
          <w:tcPr>
            <w:tcW w:w="8260" w:type="dxa"/>
          </w:tcPr>
          <w:p w:rsidR="00920BD6" w:rsidRPr="0010193F" w:rsidRDefault="00920BD6" w:rsidP="0010193F">
            <w:pPr>
              <w:tabs>
                <w:tab w:val="left" w:pos="630"/>
              </w:tabs>
              <w:rPr>
                <w:rFonts w:ascii="Arial" w:hAnsi="Arial" w:cs="Arial"/>
                <w:lang w:val="en-GB"/>
              </w:rPr>
            </w:pPr>
            <w:r w:rsidRPr="0010193F">
              <w:rPr>
                <w:rFonts w:ascii="Arial" w:hAnsi="Arial" w:cs="Arial"/>
                <w:lang w:val="en-GB"/>
              </w:rPr>
              <w:t>Call the washroom attendant and demand an explanation.</w:t>
            </w:r>
          </w:p>
        </w:tc>
      </w:tr>
      <w:tr w:rsidR="00920BD6" w:rsidRPr="0010193F" w:rsidTr="008A3EDD">
        <w:trPr>
          <w:trHeight w:val="210"/>
        </w:trPr>
        <w:tc>
          <w:tcPr>
            <w:tcW w:w="380" w:type="dxa"/>
          </w:tcPr>
          <w:p w:rsidR="00920BD6" w:rsidRPr="0010193F" w:rsidRDefault="00BC4666" w:rsidP="0010193F">
            <w:pPr>
              <w:pStyle w:val="ListParagraph"/>
              <w:ind w:left="0"/>
              <w:rPr>
                <w:rFonts w:ascii="Arial" w:hAnsi="Arial" w:cs="Arial"/>
                <w:lang w:val="en-GB"/>
              </w:rPr>
            </w:pPr>
            <w:r w:rsidRPr="0010193F">
              <w:rPr>
                <w:rFonts w:ascii="Arial" w:hAnsi="Arial" w:cs="Arial"/>
                <w:lang w:val="en-GB"/>
              </w:rPr>
              <w:t>0.5</w:t>
            </w:r>
          </w:p>
        </w:tc>
        <w:tc>
          <w:tcPr>
            <w:tcW w:w="8260" w:type="dxa"/>
            <w:shd w:val="clear" w:color="auto" w:fill="auto"/>
          </w:tcPr>
          <w:p w:rsidR="00920BD6" w:rsidRPr="0010193F" w:rsidRDefault="00920BD6" w:rsidP="0010193F">
            <w:pPr>
              <w:tabs>
                <w:tab w:val="left" w:pos="630"/>
              </w:tabs>
              <w:rPr>
                <w:rFonts w:ascii="Arial" w:hAnsi="Arial" w:cs="Arial"/>
                <w:lang w:val="en-GB"/>
              </w:rPr>
            </w:pPr>
            <w:r w:rsidRPr="0010193F">
              <w:rPr>
                <w:rFonts w:ascii="Arial" w:hAnsi="Arial" w:cs="Arial"/>
                <w:lang w:val="en-GB"/>
              </w:rPr>
              <w:t xml:space="preserve">Put up hand written notices requesting users to </w:t>
            </w:r>
            <w:r w:rsidR="008E5657" w:rsidRPr="0010193F">
              <w:rPr>
                <w:rFonts w:ascii="Arial" w:hAnsi="Arial" w:cs="Arial"/>
                <w:lang w:val="en-GB"/>
              </w:rPr>
              <w:t>keep the washroom clean after using it</w:t>
            </w:r>
            <w:r w:rsidR="00BC4666" w:rsidRPr="0010193F">
              <w:rPr>
                <w:rFonts w:ascii="Arial" w:hAnsi="Arial" w:cs="Arial"/>
                <w:lang w:val="en-GB"/>
              </w:rPr>
              <w:t>.</w:t>
            </w:r>
          </w:p>
        </w:tc>
      </w:tr>
      <w:tr w:rsidR="00920BD6" w:rsidRPr="0010193F" w:rsidTr="008A3EDD">
        <w:trPr>
          <w:trHeight w:val="220"/>
        </w:trPr>
        <w:tc>
          <w:tcPr>
            <w:tcW w:w="380" w:type="dxa"/>
          </w:tcPr>
          <w:p w:rsidR="00920BD6" w:rsidRPr="0010193F" w:rsidRDefault="00BC4666" w:rsidP="0010193F">
            <w:pPr>
              <w:pStyle w:val="ListParagraph"/>
              <w:ind w:left="0"/>
              <w:rPr>
                <w:rFonts w:ascii="Arial" w:hAnsi="Arial" w:cs="Arial"/>
                <w:lang w:val="en-GB"/>
              </w:rPr>
            </w:pPr>
            <w:r w:rsidRPr="0010193F">
              <w:rPr>
                <w:rFonts w:ascii="Arial" w:hAnsi="Arial" w:cs="Arial"/>
                <w:lang w:val="en-GB"/>
              </w:rPr>
              <w:t>0</w:t>
            </w:r>
          </w:p>
        </w:tc>
        <w:tc>
          <w:tcPr>
            <w:tcW w:w="8260" w:type="dxa"/>
          </w:tcPr>
          <w:p w:rsidR="00920BD6" w:rsidRPr="0010193F" w:rsidRDefault="00920BD6" w:rsidP="0010193F">
            <w:pPr>
              <w:tabs>
                <w:tab w:val="left" w:pos="630"/>
              </w:tabs>
              <w:rPr>
                <w:rFonts w:ascii="Arial" w:hAnsi="Arial" w:cs="Arial"/>
                <w:lang w:val="en-GB"/>
              </w:rPr>
            </w:pPr>
            <w:r w:rsidRPr="0010193F">
              <w:rPr>
                <w:rFonts w:ascii="Arial" w:hAnsi="Arial" w:cs="Arial"/>
                <w:lang w:val="en-GB"/>
              </w:rPr>
              <w:t>Request your class teacher to take action.</w:t>
            </w:r>
          </w:p>
        </w:tc>
      </w:tr>
      <w:tr w:rsidR="00920BD6" w:rsidRPr="0010193F" w:rsidTr="008A3EDD">
        <w:trPr>
          <w:trHeight w:val="300"/>
        </w:trPr>
        <w:tc>
          <w:tcPr>
            <w:tcW w:w="380" w:type="dxa"/>
          </w:tcPr>
          <w:p w:rsidR="00920BD6" w:rsidRPr="0010193F" w:rsidRDefault="00BC4666" w:rsidP="0010193F">
            <w:pPr>
              <w:pStyle w:val="ListParagraph"/>
              <w:ind w:left="0"/>
              <w:rPr>
                <w:rFonts w:ascii="Arial" w:hAnsi="Arial" w:cs="Arial"/>
                <w:lang w:val="en-GB"/>
              </w:rPr>
            </w:pPr>
            <w:r w:rsidRPr="0010193F">
              <w:rPr>
                <w:rFonts w:ascii="Arial" w:hAnsi="Arial" w:cs="Arial"/>
                <w:lang w:val="en-GB"/>
              </w:rPr>
              <w:t>1</w:t>
            </w:r>
          </w:p>
        </w:tc>
        <w:tc>
          <w:tcPr>
            <w:tcW w:w="8260" w:type="dxa"/>
          </w:tcPr>
          <w:p w:rsidR="00920BD6" w:rsidRPr="0010193F" w:rsidRDefault="00920BD6" w:rsidP="0010193F">
            <w:pPr>
              <w:widowControl w:val="0"/>
              <w:autoSpaceDE w:val="0"/>
              <w:autoSpaceDN w:val="0"/>
              <w:adjustRightInd w:val="0"/>
              <w:spacing w:after="0" w:line="240" w:lineRule="auto"/>
              <w:rPr>
                <w:rFonts w:ascii="Arial" w:hAnsi="Arial" w:cs="Arial"/>
                <w:lang w:val="en-GB"/>
              </w:rPr>
            </w:pPr>
            <w:r w:rsidRPr="0010193F">
              <w:rPr>
                <w:rFonts w:ascii="Arial" w:hAnsi="Arial" w:cs="Arial"/>
                <w:lang w:val="en-GB"/>
              </w:rPr>
              <w:t xml:space="preserve">Write to </w:t>
            </w:r>
            <w:r w:rsidR="000303DD" w:rsidRPr="0010193F">
              <w:rPr>
                <w:rFonts w:ascii="Arial" w:hAnsi="Arial" w:cs="Arial"/>
                <w:lang w:val="en-GB"/>
              </w:rPr>
              <w:t>college authority</w:t>
            </w:r>
            <w:r w:rsidR="00BC4666" w:rsidRPr="0010193F">
              <w:rPr>
                <w:rFonts w:ascii="Arial" w:hAnsi="Arial" w:cs="Arial"/>
                <w:lang w:val="en-GB"/>
              </w:rPr>
              <w:t xml:space="preserve"> </w:t>
            </w:r>
            <w:r w:rsidR="000303DD" w:rsidRPr="0010193F">
              <w:rPr>
                <w:rFonts w:ascii="Arial" w:hAnsi="Arial" w:cs="Arial"/>
                <w:lang w:val="en-GB"/>
              </w:rPr>
              <w:t>narrating your experience</w:t>
            </w:r>
            <w:r w:rsidRPr="0010193F">
              <w:rPr>
                <w:rFonts w:ascii="Arial" w:hAnsi="Arial" w:cs="Arial"/>
                <w:lang w:val="en-GB"/>
              </w:rPr>
              <w:t xml:space="preserve"> and request</w:t>
            </w:r>
            <w:r w:rsidR="000303DD" w:rsidRPr="0010193F">
              <w:rPr>
                <w:rFonts w:ascii="Arial" w:hAnsi="Arial" w:cs="Arial"/>
                <w:lang w:val="en-GB"/>
              </w:rPr>
              <w:t>ing for a</w:t>
            </w:r>
            <w:r w:rsidRPr="0010193F">
              <w:rPr>
                <w:rFonts w:ascii="Arial" w:hAnsi="Arial" w:cs="Arial"/>
                <w:lang w:val="en-GB"/>
              </w:rPr>
              <w:t xml:space="preserve"> quick action.</w:t>
            </w:r>
          </w:p>
        </w:tc>
      </w:tr>
    </w:tbl>
    <w:p w:rsidR="00920BD6" w:rsidRPr="0010193F" w:rsidRDefault="00920BD6" w:rsidP="0010193F">
      <w:pPr>
        <w:pStyle w:val="ListParagraph"/>
        <w:ind w:left="1080" w:hanging="360"/>
        <w:rPr>
          <w:ins w:id="1" w:author="Padmavathi Arjun" w:date="2018-06-22T13:32:00Z"/>
          <w:rFonts w:ascii="Arial" w:hAnsi="Arial" w:cs="Arial"/>
          <w:lang w:val="en-GB"/>
        </w:rPr>
      </w:pPr>
    </w:p>
    <w:p w:rsidR="00920BD6" w:rsidRPr="0010193F" w:rsidRDefault="00920BD6" w:rsidP="0010193F">
      <w:pPr>
        <w:pStyle w:val="ListParagraph"/>
        <w:ind w:left="1080" w:hanging="360"/>
        <w:rPr>
          <w:rFonts w:ascii="Arial" w:hAnsi="Arial" w:cs="Arial"/>
          <w:lang w:val="en-GB"/>
        </w:rPr>
      </w:pPr>
    </w:p>
    <w:p w:rsidR="00920BD6" w:rsidRPr="0010193F" w:rsidRDefault="00920BD6" w:rsidP="0010193F">
      <w:pPr>
        <w:pStyle w:val="ListParagraph"/>
        <w:numPr>
          <w:ilvl w:val="0"/>
          <w:numId w:val="11"/>
        </w:numPr>
        <w:spacing w:after="200" w:line="276" w:lineRule="auto"/>
        <w:rPr>
          <w:rFonts w:ascii="Arial" w:hAnsi="Arial" w:cs="Arial"/>
          <w:lang w:val="en-GB"/>
        </w:rPr>
      </w:pPr>
      <w:r w:rsidRPr="0010193F">
        <w:rPr>
          <w:rFonts w:ascii="Arial" w:hAnsi="Arial" w:cs="Arial"/>
          <w:lang w:val="en-GB"/>
        </w:rPr>
        <w:t>Anandita</w:t>
      </w:r>
      <w:r w:rsidR="00170BD7">
        <w:rPr>
          <w:rFonts w:ascii="Arial" w:hAnsi="Arial" w:cs="Arial"/>
          <w:lang w:val="en-GB"/>
        </w:rPr>
        <w:t xml:space="preserve"> has recently relocated from</w:t>
      </w:r>
      <w:r w:rsidRPr="0010193F">
        <w:rPr>
          <w:rFonts w:ascii="Arial" w:hAnsi="Arial" w:cs="Arial"/>
          <w:lang w:val="en-GB"/>
        </w:rPr>
        <w:t xml:space="preserve"> to </w:t>
      </w:r>
      <w:r w:rsidR="00BC4666" w:rsidRPr="0010193F">
        <w:rPr>
          <w:rFonts w:ascii="Arial" w:hAnsi="Arial" w:cs="Arial"/>
          <w:lang w:val="en-GB"/>
        </w:rPr>
        <w:t>Nagpur</w:t>
      </w:r>
      <w:r w:rsidR="00170BD7">
        <w:rPr>
          <w:rFonts w:ascii="Arial" w:hAnsi="Arial" w:cs="Arial"/>
          <w:lang w:val="en-GB"/>
        </w:rPr>
        <w:t>. S</w:t>
      </w:r>
      <w:r w:rsidRPr="0010193F">
        <w:rPr>
          <w:rFonts w:ascii="Arial" w:hAnsi="Arial" w:cs="Arial"/>
          <w:lang w:val="en-GB"/>
        </w:rPr>
        <w:t>he is sharing accommodation with a g</w:t>
      </w:r>
      <w:r w:rsidR="00170BD7">
        <w:rPr>
          <w:rFonts w:ascii="Arial" w:hAnsi="Arial" w:cs="Arial"/>
          <w:lang w:val="en-GB"/>
        </w:rPr>
        <w:t xml:space="preserve">roup of students. She finds </w:t>
      </w:r>
      <w:r w:rsidRPr="0010193F">
        <w:rPr>
          <w:rFonts w:ascii="Arial" w:hAnsi="Arial" w:cs="Arial"/>
          <w:lang w:val="en-GB"/>
        </w:rPr>
        <w:t>that there is no caretaker in the apartment, this is causing delay in finding solution to problems. The group regularly crib</w:t>
      </w:r>
      <w:r w:rsidR="00170BD7">
        <w:rPr>
          <w:rFonts w:ascii="Arial" w:hAnsi="Arial" w:cs="Arial"/>
          <w:lang w:val="en-GB"/>
        </w:rPr>
        <w:t>s</w:t>
      </w:r>
      <w:r w:rsidRPr="0010193F">
        <w:rPr>
          <w:rFonts w:ascii="Arial" w:hAnsi="Arial" w:cs="Arial"/>
          <w:lang w:val="en-GB"/>
        </w:rPr>
        <w:t xml:space="preserve"> and complain</w:t>
      </w:r>
      <w:r w:rsidR="00170BD7">
        <w:rPr>
          <w:rFonts w:ascii="Arial" w:hAnsi="Arial" w:cs="Arial"/>
          <w:lang w:val="en-GB"/>
        </w:rPr>
        <w:t>s</w:t>
      </w:r>
      <w:r w:rsidRPr="0010193F">
        <w:rPr>
          <w:rFonts w:ascii="Arial" w:hAnsi="Arial" w:cs="Arial"/>
          <w:lang w:val="en-GB"/>
        </w:rPr>
        <w:t xml:space="preserve"> about the same. What can Anandita do?</w:t>
      </w:r>
    </w:p>
    <w:p w:rsidR="00920BD6" w:rsidRPr="0010193F" w:rsidRDefault="00920BD6" w:rsidP="0010193F">
      <w:pPr>
        <w:pStyle w:val="ListParagraph"/>
        <w:rPr>
          <w:rFonts w:ascii="Arial" w:hAnsi="Arial" w:cs="Arial"/>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
        <w:gridCol w:w="6658"/>
      </w:tblGrid>
      <w:tr w:rsidR="00920BD6" w:rsidRPr="0010193F" w:rsidTr="008A3EDD">
        <w:trPr>
          <w:trHeight w:val="210"/>
        </w:trPr>
        <w:tc>
          <w:tcPr>
            <w:tcW w:w="380" w:type="dxa"/>
          </w:tcPr>
          <w:p w:rsidR="00920BD6" w:rsidRPr="0010193F" w:rsidRDefault="00920BD6" w:rsidP="0010193F">
            <w:pPr>
              <w:pStyle w:val="ListParagraph"/>
              <w:ind w:left="0"/>
              <w:rPr>
                <w:rFonts w:ascii="Arial" w:hAnsi="Arial" w:cs="Arial"/>
                <w:lang w:val="en-GB"/>
              </w:rPr>
            </w:pPr>
            <w:r w:rsidRPr="0010193F">
              <w:rPr>
                <w:rFonts w:ascii="Arial" w:hAnsi="Arial" w:cs="Arial"/>
                <w:lang w:val="en-GB"/>
              </w:rPr>
              <w:t>0</w:t>
            </w:r>
          </w:p>
        </w:tc>
        <w:tc>
          <w:tcPr>
            <w:tcW w:w="8260" w:type="dxa"/>
          </w:tcPr>
          <w:p w:rsidR="00920BD6" w:rsidRPr="0010193F" w:rsidRDefault="00920BD6" w:rsidP="0010193F">
            <w:pPr>
              <w:rPr>
                <w:rFonts w:ascii="Arial" w:hAnsi="Arial" w:cs="Arial"/>
                <w:lang w:val="en-GB"/>
              </w:rPr>
            </w:pPr>
            <w:r w:rsidRPr="0010193F">
              <w:rPr>
                <w:rFonts w:ascii="Arial" w:hAnsi="Arial" w:cs="Arial"/>
                <w:lang w:val="en-GB"/>
              </w:rPr>
              <w:t>Anandita has no other option but</w:t>
            </w:r>
            <w:r w:rsidR="00AD1E59" w:rsidRPr="0010193F">
              <w:rPr>
                <w:rFonts w:ascii="Arial" w:hAnsi="Arial" w:cs="Arial"/>
                <w:lang w:val="en-GB"/>
              </w:rPr>
              <w:t xml:space="preserve"> to join the group and complain.</w:t>
            </w:r>
            <w:r w:rsidR="00B420C6" w:rsidRPr="0010193F">
              <w:rPr>
                <w:rFonts w:ascii="Arial" w:hAnsi="Arial" w:cs="Arial"/>
                <w:lang w:val="en-GB"/>
              </w:rPr>
              <w:t xml:space="preserve"> </w:t>
            </w:r>
            <w:r w:rsidR="00AD1E59" w:rsidRPr="0010193F">
              <w:rPr>
                <w:rFonts w:ascii="Arial" w:hAnsi="Arial" w:cs="Arial"/>
                <w:lang w:val="en-GB"/>
              </w:rPr>
              <w:t>A</w:t>
            </w:r>
            <w:r w:rsidRPr="0010193F">
              <w:rPr>
                <w:rFonts w:ascii="Arial" w:hAnsi="Arial" w:cs="Arial"/>
                <w:lang w:val="en-GB"/>
              </w:rPr>
              <w:t>fter all, what can one person do?</w:t>
            </w:r>
          </w:p>
        </w:tc>
      </w:tr>
      <w:tr w:rsidR="00920BD6" w:rsidRPr="0010193F" w:rsidTr="008A3EDD">
        <w:trPr>
          <w:trHeight w:val="210"/>
        </w:trPr>
        <w:tc>
          <w:tcPr>
            <w:tcW w:w="380" w:type="dxa"/>
          </w:tcPr>
          <w:p w:rsidR="00920BD6" w:rsidRPr="0010193F" w:rsidRDefault="00920BD6" w:rsidP="0010193F">
            <w:pPr>
              <w:pStyle w:val="ListParagraph"/>
              <w:ind w:left="0"/>
              <w:rPr>
                <w:rFonts w:ascii="Arial" w:hAnsi="Arial" w:cs="Arial"/>
                <w:lang w:val="en-GB"/>
              </w:rPr>
            </w:pPr>
            <w:r w:rsidRPr="0010193F">
              <w:rPr>
                <w:rFonts w:ascii="Arial" w:hAnsi="Arial" w:cs="Arial"/>
                <w:lang w:val="en-GB"/>
              </w:rPr>
              <w:t>0</w:t>
            </w:r>
          </w:p>
        </w:tc>
        <w:tc>
          <w:tcPr>
            <w:tcW w:w="8260" w:type="dxa"/>
          </w:tcPr>
          <w:p w:rsidR="00920BD6" w:rsidRPr="0010193F" w:rsidRDefault="000A5516" w:rsidP="0010193F">
            <w:pPr>
              <w:rPr>
                <w:rFonts w:ascii="Arial" w:hAnsi="Arial" w:cs="Arial"/>
                <w:lang w:val="en-GB"/>
              </w:rPr>
            </w:pPr>
            <w:r w:rsidRPr="0010193F">
              <w:rPr>
                <w:rFonts w:ascii="Arial" w:hAnsi="Arial" w:cs="Arial"/>
                <w:lang w:val="en-GB"/>
              </w:rPr>
              <w:t>Anandita can passively support</w:t>
            </w:r>
            <w:r w:rsidR="00920BD6" w:rsidRPr="0010193F">
              <w:rPr>
                <w:rFonts w:ascii="Arial" w:hAnsi="Arial" w:cs="Arial"/>
                <w:lang w:val="en-GB"/>
              </w:rPr>
              <w:t xml:space="preserve"> her flat mate</w:t>
            </w:r>
            <w:r w:rsidR="0077249A">
              <w:rPr>
                <w:rFonts w:ascii="Arial" w:hAnsi="Arial" w:cs="Arial"/>
                <w:lang w:val="en-GB"/>
              </w:rPr>
              <w:t xml:space="preserve">s by listening to their </w:t>
            </w:r>
            <w:r w:rsidRPr="0010193F">
              <w:rPr>
                <w:rFonts w:ascii="Arial" w:hAnsi="Arial" w:cs="Arial"/>
                <w:lang w:val="en-GB"/>
              </w:rPr>
              <w:t>complains</w:t>
            </w:r>
            <w:r w:rsidR="00920BD6" w:rsidRPr="0010193F">
              <w:rPr>
                <w:rFonts w:ascii="Arial" w:hAnsi="Arial" w:cs="Arial"/>
                <w:lang w:val="en-GB"/>
              </w:rPr>
              <w:t xml:space="preserve"> patiently.</w:t>
            </w:r>
          </w:p>
        </w:tc>
      </w:tr>
      <w:tr w:rsidR="00920BD6" w:rsidRPr="0010193F" w:rsidTr="008A3EDD">
        <w:trPr>
          <w:trHeight w:val="220"/>
        </w:trPr>
        <w:tc>
          <w:tcPr>
            <w:tcW w:w="380" w:type="dxa"/>
          </w:tcPr>
          <w:p w:rsidR="00920BD6" w:rsidRPr="0010193F" w:rsidRDefault="00BC4666" w:rsidP="0010193F">
            <w:pPr>
              <w:pStyle w:val="ListParagraph"/>
              <w:ind w:left="0"/>
              <w:rPr>
                <w:rFonts w:ascii="Arial" w:hAnsi="Arial" w:cs="Arial"/>
                <w:lang w:val="en-GB"/>
              </w:rPr>
            </w:pPr>
            <w:r w:rsidRPr="0010193F">
              <w:rPr>
                <w:rFonts w:ascii="Arial" w:hAnsi="Arial" w:cs="Arial"/>
                <w:lang w:val="en-GB"/>
              </w:rPr>
              <w:t>0.5</w:t>
            </w:r>
          </w:p>
        </w:tc>
        <w:tc>
          <w:tcPr>
            <w:tcW w:w="8260" w:type="dxa"/>
          </w:tcPr>
          <w:p w:rsidR="00920BD6" w:rsidRPr="0010193F" w:rsidRDefault="00920BD6" w:rsidP="0010193F">
            <w:pPr>
              <w:rPr>
                <w:rFonts w:ascii="Arial" w:hAnsi="Arial" w:cs="Arial"/>
                <w:lang w:val="en-GB"/>
              </w:rPr>
            </w:pPr>
            <w:r w:rsidRPr="0010193F">
              <w:rPr>
                <w:rFonts w:ascii="Arial" w:hAnsi="Arial" w:cs="Arial"/>
                <w:lang w:val="en-GB"/>
              </w:rPr>
              <w:t>Anandita can request Gita, a senior</w:t>
            </w:r>
            <w:r w:rsidR="00966386" w:rsidRPr="0010193F">
              <w:rPr>
                <w:rFonts w:ascii="Arial" w:hAnsi="Arial" w:cs="Arial"/>
                <w:lang w:val="en-GB"/>
              </w:rPr>
              <w:t>,</w:t>
            </w:r>
            <w:r w:rsidRPr="0010193F">
              <w:rPr>
                <w:rFonts w:ascii="Arial" w:hAnsi="Arial" w:cs="Arial"/>
                <w:lang w:val="en-GB"/>
              </w:rPr>
              <w:t xml:space="preserve"> to discuss the issue with the flat owner.</w:t>
            </w:r>
          </w:p>
        </w:tc>
      </w:tr>
      <w:tr w:rsidR="00920BD6" w:rsidRPr="0010193F" w:rsidTr="008A3EDD">
        <w:trPr>
          <w:trHeight w:val="300"/>
        </w:trPr>
        <w:tc>
          <w:tcPr>
            <w:tcW w:w="380" w:type="dxa"/>
          </w:tcPr>
          <w:p w:rsidR="00920BD6" w:rsidRPr="0010193F" w:rsidRDefault="00920BD6" w:rsidP="0010193F">
            <w:pPr>
              <w:pStyle w:val="ListParagraph"/>
              <w:ind w:left="0"/>
              <w:rPr>
                <w:rFonts w:ascii="Arial" w:hAnsi="Arial" w:cs="Arial"/>
                <w:lang w:val="en-GB"/>
              </w:rPr>
            </w:pPr>
            <w:r w:rsidRPr="0010193F">
              <w:rPr>
                <w:rFonts w:ascii="Arial" w:hAnsi="Arial" w:cs="Arial"/>
                <w:lang w:val="en-GB"/>
              </w:rPr>
              <w:t>1</w:t>
            </w:r>
          </w:p>
        </w:tc>
        <w:tc>
          <w:tcPr>
            <w:tcW w:w="8260" w:type="dxa"/>
          </w:tcPr>
          <w:p w:rsidR="00920BD6" w:rsidRPr="0010193F" w:rsidRDefault="00920BD6" w:rsidP="0010193F">
            <w:pPr>
              <w:rPr>
                <w:rFonts w:ascii="Arial" w:hAnsi="Arial" w:cs="Arial"/>
                <w:lang w:val="en-GB"/>
              </w:rPr>
            </w:pPr>
            <w:r w:rsidRPr="0010193F">
              <w:rPr>
                <w:rFonts w:ascii="Arial" w:hAnsi="Arial" w:cs="Arial"/>
                <w:lang w:val="en-GB"/>
              </w:rPr>
              <w:t>Anandita can approach the flat owner on behalf of the group and request him</w:t>
            </w:r>
            <w:r w:rsidR="00E875BA" w:rsidRPr="0010193F">
              <w:rPr>
                <w:rFonts w:ascii="Arial" w:hAnsi="Arial" w:cs="Arial"/>
                <w:lang w:val="en-GB"/>
              </w:rPr>
              <w:t>/her  to take proper actions</w:t>
            </w:r>
            <w:r w:rsidRPr="0010193F">
              <w:rPr>
                <w:rFonts w:ascii="Arial" w:hAnsi="Arial" w:cs="Arial"/>
                <w:lang w:val="en-GB"/>
              </w:rPr>
              <w:t xml:space="preserve"> and</w:t>
            </w:r>
            <w:r w:rsidR="00E875BA" w:rsidRPr="0010193F">
              <w:rPr>
                <w:rFonts w:ascii="Arial" w:hAnsi="Arial" w:cs="Arial"/>
                <w:lang w:val="en-GB"/>
              </w:rPr>
              <w:t xml:space="preserve"> also</w:t>
            </w:r>
            <w:r w:rsidRPr="0010193F">
              <w:rPr>
                <w:rFonts w:ascii="Arial" w:hAnsi="Arial" w:cs="Arial"/>
                <w:lang w:val="en-GB"/>
              </w:rPr>
              <w:t xml:space="preserve"> appoint a care taker</w:t>
            </w:r>
          </w:p>
        </w:tc>
      </w:tr>
    </w:tbl>
    <w:p w:rsidR="00920BD6" w:rsidRPr="0010193F" w:rsidRDefault="00920BD6" w:rsidP="0010193F">
      <w:pPr>
        <w:pStyle w:val="ListParagraph"/>
        <w:rPr>
          <w:rFonts w:ascii="Arial" w:hAnsi="Arial" w:cs="Arial"/>
          <w:lang w:val="en-GB"/>
        </w:rPr>
      </w:pPr>
    </w:p>
    <w:p w:rsidR="00920BD6" w:rsidRPr="0010193F" w:rsidRDefault="00920BD6" w:rsidP="0010193F">
      <w:pPr>
        <w:rPr>
          <w:rFonts w:ascii="Arial" w:hAnsi="Arial" w:cs="Arial"/>
          <w:b/>
          <w:color w:val="2E74B5"/>
          <w:lang w:val="en-GB"/>
        </w:rPr>
      </w:pPr>
    </w:p>
    <w:p w:rsidR="00920BD6" w:rsidRPr="0010193F" w:rsidRDefault="00BD3339" w:rsidP="0010193F">
      <w:pPr>
        <w:pStyle w:val="ListParagraph"/>
        <w:numPr>
          <w:ilvl w:val="0"/>
          <w:numId w:val="11"/>
        </w:numPr>
        <w:spacing w:after="200" w:line="276" w:lineRule="auto"/>
        <w:rPr>
          <w:rFonts w:ascii="Arial" w:hAnsi="Arial" w:cs="Arial"/>
          <w:lang w:val="en-GB"/>
        </w:rPr>
      </w:pPr>
      <w:r w:rsidRPr="0010193F">
        <w:rPr>
          <w:rFonts w:ascii="Arial" w:hAnsi="Arial" w:cs="Arial"/>
          <w:lang w:val="en-GB"/>
        </w:rPr>
        <w:t>Rosina</w:t>
      </w:r>
      <w:r w:rsidR="00920BD6" w:rsidRPr="0010193F">
        <w:rPr>
          <w:rFonts w:ascii="Arial" w:hAnsi="Arial" w:cs="Arial"/>
          <w:lang w:val="en-GB"/>
        </w:rPr>
        <w:t xml:space="preserve"> often goes</w:t>
      </w:r>
      <w:r w:rsidR="00B420C6" w:rsidRPr="0010193F">
        <w:rPr>
          <w:rFonts w:ascii="Arial" w:hAnsi="Arial" w:cs="Arial"/>
          <w:lang w:val="en-GB"/>
        </w:rPr>
        <w:t xml:space="preserve"> out with her friends during the lunch break to have</w:t>
      </w:r>
      <w:r w:rsidR="00920BD6" w:rsidRPr="0010193F">
        <w:rPr>
          <w:rFonts w:ascii="Arial" w:hAnsi="Arial" w:cs="Arial"/>
          <w:lang w:val="en-GB"/>
        </w:rPr>
        <w:t xml:space="preserve"> a cup of tea. She crosses the road to reach the tea stall. R</w:t>
      </w:r>
      <w:r w:rsidRPr="0010193F">
        <w:rPr>
          <w:rFonts w:ascii="Arial" w:hAnsi="Arial" w:cs="Arial"/>
          <w:lang w:val="en-GB"/>
        </w:rPr>
        <w:t>os</w:t>
      </w:r>
      <w:r w:rsidR="00920BD6" w:rsidRPr="0010193F">
        <w:rPr>
          <w:rFonts w:ascii="Arial" w:hAnsi="Arial" w:cs="Arial"/>
          <w:lang w:val="en-GB"/>
        </w:rPr>
        <w:t xml:space="preserve">ina finds the </w:t>
      </w:r>
      <w:r w:rsidR="002F4EE5" w:rsidRPr="0010193F">
        <w:rPr>
          <w:rFonts w:ascii="Arial" w:hAnsi="Arial" w:cs="Arial"/>
          <w:lang w:val="en-GB"/>
        </w:rPr>
        <w:t>road empty</w:t>
      </w:r>
      <w:r w:rsidR="00920BD6" w:rsidRPr="0010193F">
        <w:rPr>
          <w:rFonts w:ascii="Arial" w:hAnsi="Arial" w:cs="Arial"/>
          <w:lang w:val="en-GB"/>
        </w:rPr>
        <w:t>, but the traffi</w:t>
      </w:r>
      <w:r w:rsidR="00B420C6" w:rsidRPr="0010193F">
        <w:rPr>
          <w:rFonts w:ascii="Arial" w:hAnsi="Arial" w:cs="Arial"/>
          <w:lang w:val="en-GB"/>
        </w:rPr>
        <w:t xml:space="preserve">c signal for pedestrian is red. </w:t>
      </w:r>
      <w:r w:rsidR="00920BD6" w:rsidRPr="0010193F">
        <w:rPr>
          <w:rFonts w:ascii="Arial" w:hAnsi="Arial" w:cs="Arial"/>
          <w:lang w:val="en-GB"/>
        </w:rPr>
        <w:t>He</w:t>
      </w:r>
      <w:r w:rsidR="002F4EE5" w:rsidRPr="0010193F">
        <w:rPr>
          <w:rFonts w:ascii="Arial" w:hAnsi="Arial" w:cs="Arial"/>
          <w:lang w:val="en-GB"/>
        </w:rPr>
        <w:t>r</w:t>
      </w:r>
      <w:r w:rsidR="00920BD6" w:rsidRPr="0010193F">
        <w:rPr>
          <w:rFonts w:ascii="Arial" w:hAnsi="Arial" w:cs="Arial"/>
          <w:lang w:val="en-GB"/>
        </w:rPr>
        <w:t xml:space="preserve"> friends </w:t>
      </w:r>
      <w:r w:rsidR="00B420C6" w:rsidRPr="0010193F">
        <w:rPr>
          <w:rFonts w:ascii="Arial" w:hAnsi="Arial" w:cs="Arial"/>
          <w:lang w:val="en-GB"/>
        </w:rPr>
        <w:t xml:space="preserve">would not wait for the signal to turn green and then </w:t>
      </w:r>
      <w:r w:rsidR="00920BD6" w:rsidRPr="0010193F">
        <w:rPr>
          <w:rFonts w:ascii="Arial" w:hAnsi="Arial" w:cs="Arial"/>
          <w:lang w:val="en-GB"/>
        </w:rPr>
        <w:t>cross the road. What should R</w:t>
      </w:r>
      <w:r w:rsidR="00060620">
        <w:rPr>
          <w:rFonts w:ascii="Arial" w:hAnsi="Arial" w:cs="Arial"/>
          <w:lang w:val="en-GB"/>
        </w:rPr>
        <w:t>os</w:t>
      </w:r>
      <w:r w:rsidR="00920BD6" w:rsidRPr="0010193F">
        <w:rPr>
          <w:rFonts w:ascii="Arial" w:hAnsi="Arial" w:cs="Arial"/>
          <w:lang w:val="en-GB"/>
        </w:rPr>
        <w:t>ina do?</w:t>
      </w:r>
    </w:p>
    <w:p w:rsidR="00920BD6" w:rsidRPr="0010193F" w:rsidRDefault="00920BD6" w:rsidP="0010193F">
      <w:pPr>
        <w:pStyle w:val="ListParagraph"/>
        <w:rPr>
          <w:rFonts w:ascii="Arial" w:hAnsi="Arial" w:cs="Arial"/>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
        <w:gridCol w:w="6658"/>
      </w:tblGrid>
      <w:tr w:rsidR="00920BD6" w:rsidRPr="0010193F" w:rsidTr="008A3EDD">
        <w:trPr>
          <w:trHeight w:val="210"/>
        </w:trPr>
        <w:tc>
          <w:tcPr>
            <w:tcW w:w="380" w:type="dxa"/>
          </w:tcPr>
          <w:p w:rsidR="00920BD6" w:rsidRPr="0010193F" w:rsidRDefault="002F4EE5" w:rsidP="0010193F">
            <w:pPr>
              <w:pStyle w:val="ListParagraph"/>
              <w:ind w:left="0"/>
              <w:rPr>
                <w:rFonts w:ascii="Arial" w:hAnsi="Arial" w:cs="Arial"/>
                <w:lang w:val="en-GB"/>
              </w:rPr>
            </w:pPr>
            <w:r w:rsidRPr="0010193F">
              <w:rPr>
                <w:rFonts w:ascii="Arial" w:hAnsi="Arial" w:cs="Arial"/>
                <w:lang w:val="en-GB"/>
              </w:rPr>
              <w:t>0</w:t>
            </w:r>
          </w:p>
        </w:tc>
        <w:tc>
          <w:tcPr>
            <w:tcW w:w="8260" w:type="dxa"/>
          </w:tcPr>
          <w:p w:rsidR="00920BD6" w:rsidRPr="0010193F" w:rsidRDefault="00920BD6" w:rsidP="0010193F">
            <w:pPr>
              <w:rPr>
                <w:rFonts w:ascii="Arial" w:hAnsi="Arial" w:cs="Arial"/>
                <w:lang w:val="en-GB"/>
              </w:rPr>
            </w:pPr>
            <w:r w:rsidRPr="0010193F">
              <w:rPr>
                <w:rFonts w:ascii="Arial" w:hAnsi="Arial" w:cs="Arial"/>
                <w:lang w:val="en-GB"/>
              </w:rPr>
              <w:t>R</w:t>
            </w:r>
            <w:r w:rsidR="00BD3339" w:rsidRPr="0010193F">
              <w:rPr>
                <w:rFonts w:ascii="Arial" w:hAnsi="Arial" w:cs="Arial"/>
                <w:lang w:val="en-GB"/>
              </w:rPr>
              <w:t>os</w:t>
            </w:r>
            <w:r w:rsidRPr="0010193F">
              <w:rPr>
                <w:rFonts w:ascii="Arial" w:hAnsi="Arial" w:cs="Arial"/>
                <w:lang w:val="en-GB"/>
              </w:rPr>
              <w:t xml:space="preserve">ina should follow her friends and </w:t>
            </w:r>
            <w:r w:rsidR="002F4EE5" w:rsidRPr="0010193F">
              <w:rPr>
                <w:rFonts w:ascii="Arial" w:hAnsi="Arial" w:cs="Arial"/>
                <w:lang w:val="en-GB"/>
              </w:rPr>
              <w:t>cross</w:t>
            </w:r>
            <w:r w:rsidR="00B420C6" w:rsidRPr="0010193F">
              <w:rPr>
                <w:rFonts w:ascii="Arial" w:hAnsi="Arial" w:cs="Arial"/>
                <w:lang w:val="en-GB"/>
              </w:rPr>
              <w:t xml:space="preserve"> the road</w:t>
            </w:r>
            <w:r w:rsidR="002F4EE5" w:rsidRPr="0010193F">
              <w:rPr>
                <w:rFonts w:ascii="Arial" w:hAnsi="Arial" w:cs="Arial"/>
                <w:lang w:val="en-GB"/>
              </w:rPr>
              <w:t xml:space="preserve"> ignoring</w:t>
            </w:r>
            <w:r w:rsidRPr="0010193F">
              <w:rPr>
                <w:rFonts w:ascii="Arial" w:hAnsi="Arial" w:cs="Arial"/>
                <w:lang w:val="en-GB"/>
              </w:rPr>
              <w:t xml:space="preserve"> the traffic signal.</w:t>
            </w:r>
          </w:p>
        </w:tc>
      </w:tr>
      <w:tr w:rsidR="00920BD6" w:rsidRPr="0010193F" w:rsidTr="008A3EDD">
        <w:trPr>
          <w:trHeight w:val="210"/>
        </w:trPr>
        <w:tc>
          <w:tcPr>
            <w:tcW w:w="380" w:type="dxa"/>
          </w:tcPr>
          <w:p w:rsidR="00920BD6" w:rsidRPr="0010193F" w:rsidRDefault="004B7E5D" w:rsidP="0010193F">
            <w:pPr>
              <w:pStyle w:val="ListParagraph"/>
              <w:ind w:left="0"/>
              <w:rPr>
                <w:rFonts w:ascii="Arial" w:hAnsi="Arial" w:cs="Arial"/>
                <w:lang w:val="en-GB"/>
              </w:rPr>
            </w:pPr>
            <w:r w:rsidRPr="0010193F">
              <w:rPr>
                <w:rFonts w:ascii="Arial" w:hAnsi="Arial" w:cs="Arial"/>
                <w:lang w:val="en-GB"/>
              </w:rPr>
              <w:t>1</w:t>
            </w:r>
          </w:p>
        </w:tc>
        <w:tc>
          <w:tcPr>
            <w:tcW w:w="8260" w:type="dxa"/>
          </w:tcPr>
          <w:p w:rsidR="00920BD6" w:rsidRPr="0010193F" w:rsidRDefault="004B7E5D" w:rsidP="0010193F">
            <w:pPr>
              <w:rPr>
                <w:rFonts w:ascii="Arial" w:hAnsi="Arial" w:cs="Arial"/>
                <w:lang w:val="en-GB"/>
              </w:rPr>
            </w:pPr>
            <w:r w:rsidRPr="0010193F">
              <w:rPr>
                <w:rFonts w:ascii="Arial" w:hAnsi="Arial" w:cs="Arial"/>
                <w:lang w:val="en-GB"/>
              </w:rPr>
              <w:t>R</w:t>
            </w:r>
            <w:r w:rsidR="00BD3339" w:rsidRPr="0010193F">
              <w:rPr>
                <w:rFonts w:ascii="Arial" w:hAnsi="Arial" w:cs="Arial"/>
                <w:lang w:val="en-GB"/>
              </w:rPr>
              <w:t>os</w:t>
            </w:r>
            <w:r w:rsidRPr="0010193F">
              <w:rPr>
                <w:rFonts w:ascii="Arial" w:hAnsi="Arial" w:cs="Arial"/>
                <w:lang w:val="en-GB"/>
              </w:rPr>
              <w:t>ina should not only adhere to the rule</w:t>
            </w:r>
            <w:r w:rsidR="00B420C6" w:rsidRPr="0010193F">
              <w:rPr>
                <w:rFonts w:ascii="Arial" w:hAnsi="Arial" w:cs="Arial"/>
                <w:lang w:val="en-GB"/>
              </w:rPr>
              <w:t xml:space="preserve"> herself</w:t>
            </w:r>
            <w:r w:rsidRPr="0010193F">
              <w:rPr>
                <w:rFonts w:ascii="Arial" w:hAnsi="Arial" w:cs="Arial"/>
                <w:lang w:val="en-GB"/>
              </w:rPr>
              <w:t>, but also educate her friends to follow the signal.</w:t>
            </w:r>
          </w:p>
        </w:tc>
      </w:tr>
      <w:tr w:rsidR="00920BD6" w:rsidRPr="0010193F" w:rsidTr="008A3EDD">
        <w:trPr>
          <w:trHeight w:val="220"/>
        </w:trPr>
        <w:tc>
          <w:tcPr>
            <w:tcW w:w="380" w:type="dxa"/>
          </w:tcPr>
          <w:p w:rsidR="00920BD6" w:rsidRPr="0010193F" w:rsidRDefault="004B7E5D" w:rsidP="0010193F">
            <w:pPr>
              <w:pStyle w:val="ListParagraph"/>
              <w:ind w:left="0"/>
              <w:rPr>
                <w:rFonts w:ascii="Arial" w:hAnsi="Arial" w:cs="Arial"/>
                <w:lang w:val="en-GB"/>
              </w:rPr>
            </w:pPr>
            <w:r w:rsidRPr="0010193F">
              <w:rPr>
                <w:rFonts w:ascii="Arial" w:hAnsi="Arial" w:cs="Arial"/>
                <w:lang w:val="en-GB"/>
              </w:rPr>
              <w:t>0</w:t>
            </w:r>
          </w:p>
        </w:tc>
        <w:tc>
          <w:tcPr>
            <w:tcW w:w="8260" w:type="dxa"/>
          </w:tcPr>
          <w:p w:rsidR="00920BD6" w:rsidRPr="0010193F" w:rsidRDefault="004B7E5D" w:rsidP="0010193F">
            <w:pPr>
              <w:rPr>
                <w:rFonts w:ascii="Arial" w:hAnsi="Arial" w:cs="Arial"/>
                <w:lang w:val="en-GB"/>
              </w:rPr>
            </w:pPr>
            <w:r w:rsidRPr="0010193F">
              <w:rPr>
                <w:rFonts w:ascii="Arial" w:hAnsi="Arial" w:cs="Arial"/>
                <w:lang w:val="en-GB"/>
              </w:rPr>
              <w:t>R</w:t>
            </w:r>
            <w:r w:rsidR="00BD3339" w:rsidRPr="0010193F">
              <w:rPr>
                <w:rFonts w:ascii="Arial" w:hAnsi="Arial" w:cs="Arial"/>
                <w:lang w:val="en-GB"/>
              </w:rPr>
              <w:t>os</w:t>
            </w:r>
            <w:r w:rsidRPr="0010193F">
              <w:rPr>
                <w:rFonts w:ascii="Arial" w:hAnsi="Arial" w:cs="Arial"/>
                <w:lang w:val="en-GB"/>
              </w:rPr>
              <w:t>ina should not waste time waiting for a signal to turn green.</w:t>
            </w:r>
          </w:p>
        </w:tc>
      </w:tr>
      <w:tr w:rsidR="00920BD6" w:rsidRPr="0010193F" w:rsidTr="008A3EDD">
        <w:trPr>
          <w:trHeight w:val="300"/>
        </w:trPr>
        <w:tc>
          <w:tcPr>
            <w:tcW w:w="380" w:type="dxa"/>
          </w:tcPr>
          <w:p w:rsidR="00920BD6" w:rsidRPr="0010193F" w:rsidRDefault="004B7E5D" w:rsidP="0010193F">
            <w:pPr>
              <w:pStyle w:val="ListParagraph"/>
              <w:ind w:left="0"/>
              <w:rPr>
                <w:rFonts w:ascii="Arial" w:hAnsi="Arial" w:cs="Arial"/>
                <w:lang w:val="en-GB"/>
              </w:rPr>
            </w:pPr>
            <w:r w:rsidRPr="0010193F">
              <w:rPr>
                <w:rFonts w:ascii="Arial" w:hAnsi="Arial" w:cs="Arial"/>
                <w:lang w:val="en-GB"/>
              </w:rPr>
              <w:t>0.5</w:t>
            </w:r>
          </w:p>
        </w:tc>
        <w:tc>
          <w:tcPr>
            <w:tcW w:w="8260" w:type="dxa"/>
          </w:tcPr>
          <w:p w:rsidR="00920BD6" w:rsidRPr="0010193F" w:rsidRDefault="004B7E5D" w:rsidP="0010193F">
            <w:pPr>
              <w:rPr>
                <w:rFonts w:ascii="Arial" w:hAnsi="Arial" w:cs="Arial"/>
                <w:lang w:val="en-GB"/>
              </w:rPr>
            </w:pPr>
            <w:r w:rsidRPr="0010193F">
              <w:rPr>
                <w:rFonts w:ascii="Arial" w:hAnsi="Arial" w:cs="Arial"/>
                <w:lang w:val="en-GB"/>
              </w:rPr>
              <w:t>R</w:t>
            </w:r>
            <w:r w:rsidR="00BD3339" w:rsidRPr="0010193F">
              <w:rPr>
                <w:rFonts w:ascii="Arial" w:hAnsi="Arial" w:cs="Arial"/>
                <w:lang w:val="en-GB"/>
              </w:rPr>
              <w:t>os</w:t>
            </w:r>
            <w:r w:rsidRPr="0010193F">
              <w:rPr>
                <w:rFonts w:ascii="Arial" w:hAnsi="Arial" w:cs="Arial"/>
                <w:lang w:val="en-GB"/>
              </w:rPr>
              <w:t>ina should adhere to traffic rules and wait for the pedestrian signal to turn green.</w:t>
            </w:r>
          </w:p>
        </w:tc>
      </w:tr>
    </w:tbl>
    <w:p w:rsidR="00920BD6" w:rsidRPr="0010193F" w:rsidRDefault="00920BD6" w:rsidP="0010193F">
      <w:pPr>
        <w:pStyle w:val="ListParagraph"/>
        <w:rPr>
          <w:rFonts w:ascii="Arial" w:hAnsi="Arial" w:cs="Arial"/>
          <w:lang w:val="en-GB"/>
        </w:rPr>
      </w:pPr>
    </w:p>
    <w:p w:rsidR="00920BD6" w:rsidRPr="0010193F" w:rsidRDefault="00920BD6" w:rsidP="0010193F">
      <w:pPr>
        <w:pStyle w:val="ListParagraph"/>
        <w:numPr>
          <w:ilvl w:val="0"/>
          <w:numId w:val="11"/>
        </w:numPr>
        <w:spacing w:after="200" w:line="276" w:lineRule="auto"/>
        <w:rPr>
          <w:rFonts w:ascii="Arial" w:hAnsi="Arial" w:cs="Arial"/>
          <w:lang w:val="en-GB"/>
        </w:rPr>
      </w:pPr>
      <w:r w:rsidRPr="0010193F">
        <w:rPr>
          <w:rFonts w:ascii="Arial" w:hAnsi="Arial" w:cs="Arial"/>
          <w:lang w:val="en-GB"/>
        </w:rPr>
        <w:lastRenderedPageBreak/>
        <w:t xml:space="preserve">Amar and some of his class mates are </w:t>
      </w:r>
      <w:r w:rsidR="002F4EE5" w:rsidRPr="0010193F">
        <w:rPr>
          <w:rFonts w:ascii="Arial" w:hAnsi="Arial" w:cs="Arial"/>
          <w:lang w:val="en-GB"/>
        </w:rPr>
        <w:t>facing problem</w:t>
      </w:r>
      <w:r w:rsidR="00E0170B">
        <w:rPr>
          <w:rFonts w:ascii="Arial" w:hAnsi="Arial" w:cs="Arial"/>
          <w:lang w:val="en-GB"/>
        </w:rPr>
        <w:t xml:space="preserve"> with</w:t>
      </w:r>
      <w:r w:rsidRPr="0010193F">
        <w:rPr>
          <w:rFonts w:ascii="Arial" w:hAnsi="Arial" w:cs="Arial"/>
          <w:lang w:val="en-GB"/>
        </w:rPr>
        <w:t xml:space="preserve"> a new subject that h</w:t>
      </w:r>
      <w:r w:rsidR="00284CFC" w:rsidRPr="0010193F">
        <w:rPr>
          <w:rFonts w:ascii="Arial" w:hAnsi="Arial" w:cs="Arial"/>
          <w:lang w:val="en-GB"/>
        </w:rPr>
        <w:t>as been introduced. Everyone is finding it difficult</w:t>
      </w:r>
      <w:r w:rsidRPr="0010193F">
        <w:rPr>
          <w:rFonts w:ascii="Arial" w:hAnsi="Arial" w:cs="Arial"/>
          <w:lang w:val="en-GB"/>
        </w:rPr>
        <w:t xml:space="preserve"> to comprehend. What could Amar do?</w:t>
      </w:r>
    </w:p>
    <w:p w:rsidR="00920BD6" w:rsidRPr="0010193F" w:rsidRDefault="00920BD6" w:rsidP="0010193F">
      <w:pPr>
        <w:pStyle w:val="ListParagraph"/>
        <w:rPr>
          <w:rFonts w:ascii="Arial" w:hAnsi="Arial" w:cs="Arial"/>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
        <w:gridCol w:w="6658"/>
      </w:tblGrid>
      <w:tr w:rsidR="00920BD6" w:rsidRPr="0010193F" w:rsidTr="004C3DEE">
        <w:trPr>
          <w:trHeight w:val="210"/>
        </w:trPr>
        <w:tc>
          <w:tcPr>
            <w:tcW w:w="495" w:type="dxa"/>
          </w:tcPr>
          <w:p w:rsidR="00920BD6" w:rsidRPr="0010193F" w:rsidRDefault="004C3DEE" w:rsidP="0010193F">
            <w:pPr>
              <w:pStyle w:val="ListParagraph"/>
              <w:ind w:left="0"/>
              <w:rPr>
                <w:rFonts w:ascii="Arial" w:hAnsi="Arial" w:cs="Arial"/>
                <w:lang w:val="en-GB"/>
              </w:rPr>
            </w:pPr>
            <w:r w:rsidRPr="0010193F">
              <w:rPr>
                <w:rFonts w:ascii="Arial" w:hAnsi="Arial" w:cs="Arial"/>
                <w:lang w:val="en-GB"/>
              </w:rPr>
              <w:t>0</w:t>
            </w:r>
          </w:p>
        </w:tc>
        <w:tc>
          <w:tcPr>
            <w:tcW w:w="6685" w:type="dxa"/>
          </w:tcPr>
          <w:p w:rsidR="00920BD6" w:rsidRPr="0010193F" w:rsidRDefault="00920BD6" w:rsidP="0010193F">
            <w:pPr>
              <w:rPr>
                <w:rFonts w:ascii="Arial" w:hAnsi="Arial" w:cs="Arial"/>
                <w:lang w:val="en-GB"/>
              </w:rPr>
            </w:pPr>
            <w:r w:rsidRPr="0010193F">
              <w:rPr>
                <w:rFonts w:ascii="Arial" w:hAnsi="Arial" w:cs="Arial"/>
                <w:lang w:val="en-GB"/>
              </w:rPr>
              <w:t>Amar could do n</w:t>
            </w:r>
            <w:r w:rsidR="00284CFC" w:rsidRPr="0010193F">
              <w:rPr>
                <w:rFonts w:ascii="Arial" w:hAnsi="Arial" w:cs="Arial"/>
                <w:lang w:val="en-GB"/>
              </w:rPr>
              <w:t>othing and let the</w:t>
            </w:r>
            <w:r w:rsidRPr="0010193F">
              <w:rPr>
                <w:rFonts w:ascii="Arial" w:hAnsi="Arial" w:cs="Arial"/>
                <w:lang w:val="en-GB"/>
              </w:rPr>
              <w:t xml:space="preserve"> teacher take care of it.</w:t>
            </w:r>
          </w:p>
        </w:tc>
      </w:tr>
      <w:tr w:rsidR="00920BD6" w:rsidRPr="0010193F" w:rsidTr="004C3DEE">
        <w:trPr>
          <w:trHeight w:val="210"/>
        </w:trPr>
        <w:tc>
          <w:tcPr>
            <w:tcW w:w="495" w:type="dxa"/>
          </w:tcPr>
          <w:p w:rsidR="00920BD6" w:rsidRPr="0010193F" w:rsidRDefault="004C3DEE" w:rsidP="0010193F">
            <w:pPr>
              <w:pStyle w:val="ListParagraph"/>
              <w:ind w:left="0"/>
              <w:rPr>
                <w:rFonts w:ascii="Arial" w:hAnsi="Arial" w:cs="Arial"/>
                <w:lang w:val="en-GB"/>
              </w:rPr>
            </w:pPr>
            <w:r w:rsidRPr="0010193F">
              <w:rPr>
                <w:rFonts w:ascii="Arial" w:hAnsi="Arial" w:cs="Arial"/>
                <w:lang w:val="en-GB"/>
              </w:rPr>
              <w:t>0.5</w:t>
            </w:r>
          </w:p>
        </w:tc>
        <w:tc>
          <w:tcPr>
            <w:tcW w:w="6685" w:type="dxa"/>
          </w:tcPr>
          <w:p w:rsidR="00920BD6" w:rsidRPr="0010193F" w:rsidRDefault="005D6DA1" w:rsidP="0010193F">
            <w:pPr>
              <w:rPr>
                <w:rFonts w:ascii="Arial" w:hAnsi="Arial" w:cs="Arial"/>
                <w:lang w:val="en-GB"/>
              </w:rPr>
            </w:pPr>
            <w:r>
              <w:rPr>
                <w:rFonts w:ascii="Arial" w:hAnsi="Arial" w:cs="Arial"/>
                <w:lang w:val="en-GB"/>
              </w:rPr>
              <w:t>Ama</w:t>
            </w:r>
            <w:r w:rsidR="00C54327" w:rsidRPr="0010193F">
              <w:rPr>
                <w:rFonts w:ascii="Arial" w:hAnsi="Arial" w:cs="Arial"/>
                <w:lang w:val="en-GB"/>
              </w:rPr>
              <w:t xml:space="preserve">r could request </w:t>
            </w:r>
            <w:r w:rsidR="00920BD6" w:rsidRPr="0010193F">
              <w:rPr>
                <w:rFonts w:ascii="Arial" w:hAnsi="Arial" w:cs="Arial"/>
                <w:lang w:val="en-GB"/>
              </w:rPr>
              <w:t>the t</w:t>
            </w:r>
            <w:r w:rsidR="00C54327" w:rsidRPr="0010193F">
              <w:rPr>
                <w:rFonts w:ascii="Arial" w:hAnsi="Arial" w:cs="Arial"/>
                <w:lang w:val="en-GB"/>
              </w:rPr>
              <w:t>eacher for extra class</w:t>
            </w:r>
            <w:r w:rsidR="00E66AEA" w:rsidRPr="0010193F">
              <w:rPr>
                <w:rFonts w:ascii="Arial" w:hAnsi="Arial" w:cs="Arial"/>
                <w:lang w:val="en-GB"/>
              </w:rPr>
              <w:t xml:space="preserve"> for the entire batch</w:t>
            </w:r>
            <w:r w:rsidR="00920BD6" w:rsidRPr="0010193F">
              <w:rPr>
                <w:rFonts w:ascii="Arial" w:hAnsi="Arial" w:cs="Arial"/>
                <w:lang w:val="en-GB"/>
              </w:rPr>
              <w:t>.</w:t>
            </w:r>
          </w:p>
        </w:tc>
      </w:tr>
      <w:tr w:rsidR="00920BD6" w:rsidRPr="0010193F" w:rsidTr="004C3DEE">
        <w:trPr>
          <w:trHeight w:val="220"/>
        </w:trPr>
        <w:tc>
          <w:tcPr>
            <w:tcW w:w="495" w:type="dxa"/>
          </w:tcPr>
          <w:p w:rsidR="00920BD6" w:rsidRPr="0010193F" w:rsidRDefault="004C3DEE" w:rsidP="0010193F">
            <w:pPr>
              <w:pStyle w:val="ListParagraph"/>
              <w:ind w:left="0"/>
              <w:rPr>
                <w:rFonts w:ascii="Arial" w:hAnsi="Arial" w:cs="Arial"/>
                <w:lang w:val="en-GB"/>
              </w:rPr>
            </w:pPr>
            <w:r w:rsidRPr="0010193F">
              <w:rPr>
                <w:rFonts w:ascii="Arial" w:hAnsi="Arial" w:cs="Arial"/>
                <w:lang w:val="en-GB"/>
              </w:rPr>
              <w:t>1</w:t>
            </w:r>
          </w:p>
        </w:tc>
        <w:tc>
          <w:tcPr>
            <w:tcW w:w="6685" w:type="dxa"/>
          </w:tcPr>
          <w:p w:rsidR="00920BD6" w:rsidRPr="0010193F" w:rsidRDefault="005D6DA1" w:rsidP="0010193F">
            <w:pPr>
              <w:rPr>
                <w:rFonts w:ascii="Arial" w:hAnsi="Arial" w:cs="Arial"/>
                <w:lang w:val="en-GB"/>
              </w:rPr>
            </w:pPr>
            <w:r>
              <w:rPr>
                <w:rFonts w:ascii="Arial" w:hAnsi="Arial" w:cs="Arial"/>
                <w:lang w:val="en-GB"/>
              </w:rPr>
              <w:t>Ama</w:t>
            </w:r>
            <w:r w:rsidR="00920BD6" w:rsidRPr="0010193F">
              <w:rPr>
                <w:rFonts w:ascii="Arial" w:hAnsi="Arial" w:cs="Arial"/>
                <w:lang w:val="en-GB"/>
              </w:rPr>
              <w:t>r could talk to his teacher, g</w:t>
            </w:r>
            <w:r w:rsidR="00284CFC" w:rsidRPr="0010193F">
              <w:rPr>
                <w:rFonts w:ascii="Arial" w:hAnsi="Arial" w:cs="Arial"/>
                <w:lang w:val="en-GB"/>
              </w:rPr>
              <w:t>et his doubts cleared and share</w:t>
            </w:r>
            <w:r w:rsidR="00920BD6" w:rsidRPr="0010193F">
              <w:rPr>
                <w:rFonts w:ascii="Arial" w:hAnsi="Arial" w:cs="Arial"/>
                <w:lang w:val="en-GB"/>
              </w:rPr>
              <w:t xml:space="preserve"> his understanding</w:t>
            </w:r>
            <w:r w:rsidR="00284CFC" w:rsidRPr="0010193F">
              <w:rPr>
                <w:rFonts w:ascii="Arial" w:hAnsi="Arial" w:cs="Arial"/>
                <w:lang w:val="en-GB"/>
              </w:rPr>
              <w:t xml:space="preserve"> with his friends</w:t>
            </w:r>
            <w:r w:rsidR="00920BD6" w:rsidRPr="0010193F">
              <w:rPr>
                <w:rFonts w:ascii="Arial" w:hAnsi="Arial" w:cs="Arial"/>
                <w:lang w:val="en-GB"/>
              </w:rPr>
              <w:t>.</w:t>
            </w:r>
          </w:p>
        </w:tc>
      </w:tr>
      <w:tr w:rsidR="00920BD6" w:rsidRPr="0010193F" w:rsidTr="004C3DEE">
        <w:trPr>
          <w:trHeight w:val="300"/>
        </w:trPr>
        <w:tc>
          <w:tcPr>
            <w:tcW w:w="495" w:type="dxa"/>
          </w:tcPr>
          <w:p w:rsidR="00920BD6" w:rsidRPr="0010193F" w:rsidRDefault="004C3DEE" w:rsidP="0010193F">
            <w:pPr>
              <w:pStyle w:val="ListParagraph"/>
              <w:ind w:left="0"/>
              <w:rPr>
                <w:rFonts w:ascii="Arial" w:hAnsi="Arial" w:cs="Arial"/>
                <w:lang w:val="en-GB"/>
              </w:rPr>
            </w:pPr>
            <w:r w:rsidRPr="0010193F">
              <w:rPr>
                <w:rFonts w:ascii="Arial" w:hAnsi="Arial" w:cs="Arial"/>
                <w:lang w:val="en-GB"/>
              </w:rPr>
              <w:t>0</w:t>
            </w:r>
          </w:p>
        </w:tc>
        <w:tc>
          <w:tcPr>
            <w:tcW w:w="6685" w:type="dxa"/>
          </w:tcPr>
          <w:p w:rsidR="00920BD6" w:rsidRPr="0010193F" w:rsidRDefault="00920BD6" w:rsidP="0010193F">
            <w:pPr>
              <w:rPr>
                <w:rFonts w:ascii="Arial" w:hAnsi="Arial" w:cs="Arial"/>
                <w:lang w:val="en-GB"/>
              </w:rPr>
            </w:pPr>
            <w:r w:rsidRPr="0010193F">
              <w:rPr>
                <w:rFonts w:ascii="Arial" w:hAnsi="Arial" w:cs="Arial"/>
                <w:lang w:val="en-GB"/>
              </w:rPr>
              <w:t xml:space="preserve">Amar could talk to his teacher, get his doubts </w:t>
            </w:r>
            <w:r w:rsidR="004C3DEE" w:rsidRPr="0010193F">
              <w:rPr>
                <w:rFonts w:ascii="Arial" w:hAnsi="Arial" w:cs="Arial"/>
                <w:lang w:val="en-GB"/>
              </w:rPr>
              <w:t>cleared for</w:t>
            </w:r>
            <w:r w:rsidRPr="0010193F">
              <w:rPr>
                <w:rFonts w:ascii="Arial" w:hAnsi="Arial" w:cs="Arial"/>
                <w:lang w:val="en-GB"/>
              </w:rPr>
              <w:t xml:space="preserve"> himself.</w:t>
            </w:r>
          </w:p>
        </w:tc>
      </w:tr>
    </w:tbl>
    <w:p w:rsidR="004C3DEE" w:rsidRPr="0010193F" w:rsidRDefault="004C3DEE" w:rsidP="0010193F">
      <w:pPr>
        <w:pStyle w:val="ListParagraph"/>
        <w:spacing w:after="200" w:line="276" w:lineRule="auto"/>
        <w:rPr>
          <w:rFonts w:ascii="Arial" w:hAnsi="Arial" w:cs="Arial"/>
          <w:lang w:val="en-GB"/>
        </w:rPr>
      </w:pPr>
    </w:p>
    <w:p w:rsidR="00920BD6" w:rsidRPr="0010193F" w:rsidRDefault="00920BD6" w:rsidP="0010193F">
      <w:pPr>
        <w:pStyle w:val="ListParagraph"/>
        <w:numPr>
          <w:ilvl w:val="0"/>
          <w:numId w:val="11"/>
        </w:numPr>
        <w:spacing w:after="200" w:line="276" w:lineRule="auto"/>
        <w:rPr>
          <w:rFonts w:ascii="Arial" w:hAnsi="Arial" w:cs="Arial"/>
          <w:lang w:val="en-GB"/>
        </w:rPr>
      </w:pPr>
      <w:r w:rsidRPr="0010193F">
        <w:rPr>
          <w:rFonts w:ascii="Arial" w:hAnsi="Arial" w:cs="Arial"/>
          <w:lang w:val="en-GB"/>
        </w:rPr>
        <w:t xml:space="preserve">Lalit is a bright student. He gets along well with Rajiv. They usually go </w:t>
      </w:r>
      <w:r w:rsidR="004C3DEE" w:rsidRPr="0010193F">
        <w:rPr>
          <w:rFonts w:ascii="Arial" w:hAnsi="Arial" w:cs="Arial"/>
          <w:lang w:val="en-GB"/>
        </w:rPr>
        <w:t>for breaks</w:t>
      </w:r>
      <w:r w:rsidRPr="0010193F">
        <w:rPr>
          <w:rFonts w:ascii="Arial" w:hAnsi="Arial" w:cs="Arial"/>
          <w:lang w:val="en-GB"/>
        </w:rPr>
        <w:t xml:space="preserve"> together. Rajiv heard the news that Supreme Court has made the rights of LG</w:t>
      </w:r>
      <w:r w:rsidR="00604D51" w:rsidRPr="0010193F">
        <w:rPr>
          <w:rFonts w:ascii="Arial" w:hAnsi="Arial" w:cs="Arial"/>
          <w:lang w:val="en-GB"/>
        </w:rPr>
        <w:t>BTQIA legal and laughs about it. He also passes some lewd comments about the transgenders</w:t>
      </w:r>
      <w:r w:rsidRPr="0010193F">
        <w:rPr>
          <w:rFonts w:ascii="Arial" w:hAnsi="Arial" w:cs="Arial"/>
          <w:lang w:val="en-GB"/>
        </w:rPr>
        <w:t xml:space="preserve">. Lalit confesses to Rajiv that he is actually a transgender person </w:t>
      </w:r>
      <w:r w:rsidR="004C3DEE" w:rsidRPr="0010193F">
        <w:rPr>
          <w:rFonts w:ascii="Arial" w:hAnsi="Arial" w:cs="Arial"/>
          <w:lang w:val="en-GB"/>
        </w:rPr>
        <w:t>and all</w:t>
      </w:r>
      <w:r w:rsidRPr="0010193F">
        <w:rPr>
          <w:rFonts w:ascii="Arial" w:hAnsi="Arial" w:cs="Arial"/>
          <w:lang w:val="en-GB"/>
        </w:rPr>
        <w:t xml:space="preserve"> these years he has bee</w:t>
      </w:r>
      <w:r w:rsidR="000E78D3" w:rsidRPr="0010193F">
        <w:rPr>
          <w:rFonts w:ascii="Arial" w:hAnsi="Arial" w:cs="Arial"/>
          <w:lang w:val="en-GB"/>
        </w:rPr>
        <w:t xml:space="preserve">n </w:t>
      </w:r>
      <w:r w:rsidR="00604D51" w:rsidRPr="0010193F">
        <w:rPr>
          <w:rFonts w:ascii="Arial" w:hAnsi="Arial" w:cs="Arial"/>
          <w:lang w:val="en-GB"/>
        </w:rPr>
        <w:t>feeling</w:t>
      </w:r>
      <w:r w:rsidRPr="0010193F">
        <w:rPr>
          <w:rFonts w:ascii="Arial" w:hAnsi="Arial" w:cs="Arial"/>
          <w:lang w:val="en-GB"/>
        </w:rPr>
        <w:t xml:space="preserve"> stifled. He wants to come out into the open and tell </w:t>
      </w:r>
      <w:r w:rsidR="00604D51" w:rsidRPr="0010193F">
        <w:rPr>
          <w:rFonts w:ascii="Arial" w:hAnsi="Arial" w:cs="Arial"/>
          <w:lang w:val="en-GB"/>
        </w:rPr>
        <w:t xml:space="preserve">his friends that in his secret life where he wears sarees and </w:t>
      </w:r>
      <w:r w:rsidRPr="0010193F">
        <w:rPr>
          <w:rFonts w:ascii="Arial" w:hAnsi="Arial" w:cs="Arial"/>
          <w:lang w:val="en-GB"/>
        </w:rPr>
        <w:t>make up. What should Rajiv do?</w:t>
      </w:r>
    </w:p>
    <w:p w:rsidR="00920BD6" w:rsidRPr="0010193F" w:rsidRDefault="00920BD6" w:rsidP="0010193F">
      <w:pPr>
        <w:pStyle w:val="ListParagraph"/>
        <w:tabs>
          <w:tab w:val="left" w:pos="630"/>
        </w:tabs>
        <w:rPr>
          <w:rFonts w:ascii="Arial" w:hAnsi="Arial" w:cs="Arial"/>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
        <w:gridCol w:w="6658"/>
      </w:tblGrid>
      <w:tr w:rsidR="00920BD6" w:rsidRPr="0010193F" w:rsidTr="001265B8">
        <w:trPr>
          <w:trHeight w:val="210"/>
        </w:trPr>
        <w:tc>
          <w:tcPr>
            <w:tcW w:w="369" w:type="dxa"/>
          </w:tcPr>
          <w:p w:rsidR="00920BD6" w:rsidRPr="0010193F" w:rsidRDefault="001265B8" w:rsidP="0010193F">
            <w:pPr>
              <w:pStyle w:val="ListParagraph"/>
              <w:ind w:left="0"/>
              <w:rPr>
                <w:rFonts w:ascii="Arial" w:hAnsi="Arial" w:cs="Arial"/>
                <w:lang w:val="en-GB"/>
              </w:rPr>
            </w:pPr>
            <w:r w:rsidRPr="0010193F">
              <w:rPr>
                <w:rFonts w:ascii="Arial" w:hAnsi="Arial" w:cs="Arial"/>
                <w:lang w:val="en-GB"/>
              </w:rPr>
              <w:t>0</w:t>
            </w:r>
          </w:p>
        </w:tc>
        <w:tc>
          <w:tcPr>
            <w:tcW w:w="6811" w:type="dxa"/>
          </w:tcPr>
          <w:p w:rsidR="00920BD6" w:rsidRPr="0010193F" w:rsidRDefault="00920BD6" w:rsidP="0010193F">
            <w:pPr>
              <w:tabs>
                <w:tab w:val="left" w:pos="630"/>
              </w:tabs>
              <w:rPr>
                <w:rFonts w:ascii="Arial" w:hAnsi="Arial" w:cs="Arial"/>
                <w:lang w:val="en-GB"/>
              </w:rPr>
            </w:pPr>
            <w:r w:rsidRPr="0010193F">
              <w:rPr>
                <w:rFonts w:ascii="Arial" w:hAnsi="Arial" w:cs="Arial"/>
                <w:lang w:val="en-GB"/>
              </w:rPr>
              <w:t>Rajiv should completely stop interacting with Lalit because it is morally wrong to mix with a man who wants to be a woman.</w:t>
            </w:r>
          </w:p>
        </w:tc>
      </w:tr>
      <w:tr w:rsidR="00920BD6" w:rsidRPr="0010193F" w:rsidTr="001265B8">
        <w:trPr>
          <w:trHeight w:val="210"/>
        </w:trPr>
        <w:tc>
          <w:tcPr>
            <w:tcW w:w="369" w:type="dxa"/>
          </w:tcPr>
          <w:p w:rsidR="00920BD6" w:rsidRPr="0010193F" w:rsidRDefault="001265B8" w:rsidP="0010193F">
            <w:pPr>
              <w:pStyle w:val="ListParagraph"/>
              <w:ind w:left="0"/>
              <w:rPr>
                <w:rFonts w:ascii="Arial" w:hAnsi="Arial" w:cs="Arial"/>
                <w:lang w:val="en-GB"/>
              </w:rPr>
            </w:pPr>
            <w:r w:rsidRPr="0010193F">
              <w:rPr>
                <w:rFonts w:ascii="Arial" w:hAnsi="Arial" w:cs="Arial"/>
                <w:lang w:val="en-GB"/>
              </w:rPr>
              <w:t>0.5</w:t>
            </w:r>
          </w:p>
        </w:tc>
        <w:tc>
          <w:tcPr>
            <w:tcW w:w="6811" w:type="dxa"/>
          </w:tcPr>
          <w:p w:rsidR="00920BD6" w:rsidRPr="0010193F" w:rsidRDefault="001265B8" w:rsidP="0010193F">
            <w:pPr>
              <w:tabs>
                <w:tab w:val="left" w:pos="630"/>
              </w:tabs>
              <w:rPr>
                <w:rFonts w:ascii="Arial" w:hAnsi="Arial" w:cs="Arial"/>
                <w:lang w:val="en-GB"/>
              </w:rPr>
            </w:pPr>
            <w:r w:rsidRPr="0010193F">
              <w:rPr>
                <w:rFonts w:ascii="Arial" w:hAnsi="Arial" w:cs="Arial"/>
                <w:lang w:val="en-GB"/>
              </w:rPr>
              <w:t>Rajiv should tell his HoD because this is an important matter and t</w:t>
            </w:r>
            <w:r w:rsidR="00604D51" w:rsidRPr="0010193F">
              <w:rPr>
                <w:rFonts w:ascii="Arial" w:hAnsi="Arial" w:cs="Arial"/>
                <w:lang w:val="en-GB"/>
              </w:rPr>
              <w:t>h</w:t>
            </w:r>
            <w:r w:rsidRPr="0010193F">
              <w:rPr>
                <w:rFonts w:ascii="Arial" w:hAnsi="Arial" w:cs="Arial"/>
                <w:lang w:val="en-GB"/>
              </w:rPr>
              <w:t>is should be handled with care.</w:t>
            </w:r>
          </w:p>
        </w:tc>
      </w:tr>
      <w:tr w:rsidR="001265B8" w:rsidRPr="0010193F" w:rsidTr="001265B8">
        <w:trPr>
          <w:trHeight w:val="220"/>
        </w:trPr>
        <w:tc>
          <w:tcPr>
            <w:tcW w:w="369" w:type="dxa"/>
          </w:tcPr>
          <w:p w:rsidR="001265B8" w:rsidRPr="0010193F" w:rsidRDefault="001265B8" w:rsidP="0010193F">
            <w:pPr>
              <w:pStyle w:val="ListParagraph"/>
              <w:ind w:left="0"/>
              <w:rPr>
                <w:rFonts w:ascii="Arial" w:hAnsi="Arial" w:cs="Arial"/>
                <w:lang w:val="en-GB"/>
              </w:rPr>
            </w:pPr>
            <w:r w:rsidRPr="0010193F">
              <w:rPr>
                <w:rFonts w:ascii="Arial" w:hAnsi="Arial" w:cs="Arial"/>
                <w:lang w:val="en-GB"/>
              </w:rPr>
              <w:t>1</w:t>
            </w:r>
          </w:p>
        </w:tc>
        <w:tc>
          <w:tcPr>
            <w:tcW w:w="6811" w:type="dxa"/>
          </w:tcPr>
          <w:p w:rsidR="001265B8" w:rsidRPr="0010193F" w:rsidRDefault="001265B8" w:rsidP="0010193F">
            <w:pPr>
              <w:widowControl w:val="0"/>
              <w:autoSpaceDE w:val="0"/>
              <w:autoSpaceDN w:val="0"/>
              <w:adjustRightInd w:val="0"/>
              <w:spacing w:after="0" w:line="240" w:lineRule="auto"/>
              <w:rPr>
                <w:rFonts w:ascii="Arial" w:hAnsi="Arial" w:cs="Arial"/>
                <w:lang w:val="en-GB"/>
              </w:rPr>
            </w:pPr>
            <w:r w:rsidRPr="0010193F">
              <w:rPr>
                <w:rFonts w:ascii="Arial" w:hAnsi="Arial" w:cs="Arial"/>
                <w:lang w:val="en-GB"/>
              </w:rPr>
              <w:t>Rajiv should sensitise the class mat</w:t>
            </w:r>
            <w:r w:rsidR="00604D51" w:rsidRPr="0010193F">
              <w:rPr>
                <w:rFonts w:ascii="Arial" w:hAnsi="Arial" w:cs="Arial"/>
                <w:lang w:val="en-GB"/>
              </w:rPr>
              <w:t>es to get support for Lalit</w:t>
            </w:r>
            <w:r w:rsidRPr="0010193F">
              <w:rPr>
                <w:rFonts w:ascii="Arial" w:hAnsi="Arial" w:cs="Arial"/>
                <w:lang w:val="en-GB"/>
              </w:rPr>
              <w:t>.</w:t>
            </w:r>
          </w:p>
        </w:tc>
      </w:tr>
      <w:tr w:rsidR="001265B8" w:rsidRPr="0010193F" w:rsidTr="001265B8">
        <w:trPr>
          <w:trHeight w:val="300"/>
        </w:trPr>
        <w:tc>
          <w:tcPr>
            <w:tcW w:w="369" w:type="dxa"/>
          </w:tcPr>
          <w:p w:rsidR="001265B8" w:rsidRPr="0010193F" w:rsidRDefault="001265B8" w:rsidP="0010193F">
            <w:pPr>
              <w:pStyle w:val="ListParagraph"/>
              <w:ind w:left="0"/>
              <w:rPr>
                <w:rFonts w:ascii="Arial" w:hAnsi="Arial" w:cs="Arial"/>
                <w:lang w:val="en-GB"/>
              </w:rPr>
            </w:pPr>
            <w:r w:rsidRPr="0010193F">
              <w:rPr>
                <w:rFonts w:ascii="Arial" w:hAnsi="Arial" w:cs="Arial"/>
                <w:lang w:val="en-GB"/>
              </w:rPr>
              <w:t>0</w:t>
            </w:r>
          </w:p>
        </w:tc>
        <w:tc>
          <w:tcPr>
            <w:tcW w:w="6811" w:type="dxa"/>
          </w:tcPr>
          <w:p w:rsidR="001265B8" w:rsidRPr="0010193F" w:rsidRDefault="001265B8" w:rsidP="0010193F">
            <w:pPr>
              <w:widowControl w:val="0"/>
              <w:autoSpaceDE w:val="0"/>
              <w:autoSpaceDN w:val="0"/>
              <w:adjustRightInd w:val="0"/>
              <w:spacing w:after="0" w:line="240" w:lineRule="auto"/>
              <w:rPr>
                <w:rFonts w:ascii="Arial" w:hAnsi="Arial" w:cs="Arial"/>
                <w:lang w:val="en-GB"/>
              </w:rPr>
            </w:pPr>
            <w:r w:rsidRPr="0010193F">
              <w:rPr>
                <w:rFonts w:ascii="Arial" w:hAnsi="Arial" w:cs="Arial"/>
                <w:lang w:val="en-GB"/>
              </w:rPr>
              <w:t>Rajiv should tell his friends and teach Lalit a lesson so that he is cured of this strange affliction.</w:t>
            </w:r>
          </w:p>
        </w:tc>
      </w:tr>
    </w:tbl>
    <w:p w:rsidR="00920BD6" w:rsidRPr="0010193F" w:rsidRDefault="00920BD6" w:rsidP="0010193F">
      <w:pPr>
        <w:tabs>
          <w:tab w:val="left" w:pos="630"/>
        </w:tabs>
        <w:rPr>
          <w:rFonts w:ascii="Arial" w:hAnsi="Arial" w:cs="Arial"/>
          <w:lang w:val="en-GB"/>
        </w:rPr>
      </w:pPr>
    </w:p>
    <w:p w:rsidR="00920BD6" w:rsidRPr="0010193F" w:rsidRDefault="00920BD6" w:rsidP="0010193F">
      <w:pPr>
        <w:pStyle w:val="ListParagraph"/>
        <w:numPr>
          <w:ilvl w:val="0"/>
          <w:numId w:val="11"/>
        </w:numPr>
        <w:tabs>
          <w:tab w:val="left" w:pos="630"/>
        </w:tabs>
        <w:rPr>
          <w:rFonts w:ascii="Arial" w:hAnsi="Arial" w:cs="Arial"/>
          <w:lang w:val="en-GB"/>
        </w:rPr>
      </w:pPr>
      <w:r w:rsidRPr="0010193F">
        <w:rPr>
          <w:rFonts w:ascii="Arial" w:hAnsi="Arial" w:cs="Arial"/>
          <w:lang w:val="en-GB"/>
        </w:rPr>
        <w:t>Amit is a</w:t>
      </w:r>
      <w:r w:rsidR="00D93F31" w:rsidRPr="0010193F">
        <w:rPr>
          <w:rFonts w:ascii="Arial" w:hAnsi="Arial" w:cs="Arial"/>
          <w:lang w:val="en-GB"/>
        </w:rPr>
        <w:t xml:space="preserve"> person</w:t>
      </w:r>
      <w:r w:rsidR="00C867DC" w:rsidRPr="0010193F">
        <w:rPr>
          <w:rFonts w:ascii="Arial" w:hAnsi="Arial" w:cs="Arial"/>
          <w:lang w:val="en-GB"/>
        </w:rPr>
        <w:t xml:space="preserve"> with impaired</w:t>
      </w:r>
      <w:r w:rsidRPr="0010193F">
        <w:rPr>
          <w:rFonts w:ascii="Arial" w:hAnsi="Arial" w:cs="Arial"/>
          <w:lang w:val="en-GB"/>
        </w:rPr>
        <w:t xml:space="preserve"> hearing</w:t>
      </w:r>
      <w:r w:rsidR="00C867DC" w:rsidRPr="0010193F">
        <w:rPr>
          <w:rFonts w:ascii="Arial" w:hAnsi="Arial" w:cs="Arial"/>
          <w:lang w:val="en-GB"/>
        </w:rPr>
        <w:t xml:space="preserve">. </w:t>
      </w:r>
      <w:r w:rsidRPr="0010193F">
        <w:rPr>
          <w:rFonts w:ascii="Arial" w:hAnsi="Arial" w:cs="Arial"/>
          <w:lang w:val="en-GB"/>
        </w:rPr>
        <w:t xml:space="preserve">He is </w:t>
      </w:r>
      <w:r w:rsidR="008F6435" w:rsidRPr="0010193F">
        <w:rPr>
          <w:rFonts w:ascii="Arial" w:hAnsi="Arial" w:cs="Arial"/>
          <w:lang w:val="en-GB"/>
        </w:rPr>
        <w:t>a good</w:t>
      </w:r>
      <w:r w:rsidRPr="0010193F">
        <w:rPr>
          <w:rFonts w:ascii="Arial" w:hAnsi="Arial" w:cs="Arial"/>
          <w:lang w:val="en-GB"/>
        </w:rPr>
        <w:t xml:space="preserve"> student. However, the class is not happy to have him around as they find it difficult to communicate only through sign language. Should Amit be moved to a </w:t>
      </w:r>
      <w:r w:rsidR="008F6435" w:rsidRPr="0010193F">
        <w:rPr>
          <w:rFonts w:ascii="Arial" w:hAnsi="Arial" w:cs="Arial"/>
          <w:lang w:val="en-GB"/>
        </w:rPr>
        <w:t>different</w:t>
      </w:r>
      <w:r w:rsidR="00302EBD" w:rsidRPr="0010193F">
        <w:rPr>
          <w:rFonts w:ascii="Arial" w:hAnsi="Arial" w:cs="Arial"/>
          <w:lang w:val="en-GB"/>
        </w:rPr>
        <w:t xml:space="preserve"> section</w:t>
      </w:r>
      <w:r w:rsidR="008F6435" w:rsidRPr="0010193F">
        <w:rPr>
          <w:rFonts w:ascii="Arial" w:hAnsi="Arial" w:cs="Arial"/>
          <w:lang w:val="en-GB"/>
        </w:rPr>
        <w:t>?</w:t>
      </w:r>
    </w:p>
    <w:p w:rsidR="00920BD6" w:rsidRPr="0010193F" w:rsidRDefault="00920BD6" w:rsidP="0010193F">
      <w:pPr>
        <w:pStyle w:val="ListParagraph"/>
        <w:tabs>
          <w:tab w:val="left" w:pos="630"/>
        </w:tabs>
        <w:rPr>
          <w:rFonts w:ascii="Arial" w:hAnsi="Arial" w:cs="Arial"/>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
        <w:gridCol w:w="6658"/>
      </w:tblGrid>
      <w:tr w:rsidR="00920BD6" w:rsidRPr="0010193F" w:rsidTr="008A3EDD">
        <w:trPr>
          <w:trHeight w:val="210"/>
        </w:trPr>
        <w:tc>
          <w:tcPr>
            <w:tcW w:w="380" w:type="dxa"/>
          </w:tcPr>
          <w:p w:rsidR="00920BD6" w:rsidRPr="0010193F" w:rsidRDefault="008F6435" w:rsidP="0010193F">
            <w:pPr>
              <w:pStyle w:val="ListParagraph"/>
              <w:ind w:left="0"/>
              <w:rPr>
                <w:rFonts w:ascii="Arial" w:hAnsi="Arial" w:cs="Arial"/>
                <w:lang w:val="en-GB"/>
              </w:rPr>
            </w:pPr>
            <w:r w:rsidRPr="0010193F">
              <w:rPr>
                <w:rFonts w:ascii="Arial" w:hAnsi="Arial" w:cs="Arial"/>
                <w:lang w:val="en-GB"/>
              </w:rPr>
              <w:t>0</w:t>
            </w:r>
          </w:p>
        </w:tc>
        <w:tc>
          <w:tcPr>
            <w:tcW w:w="8260" w:type="dxa"/>
          </w:tcPr>
          <w:p w:rsidR="00920BD6" w:rsidRPr="0010193F" w:rsidRDefault="00920BD6" w:rsidP="0010193F">
            <w:pPr>
              <w:tabs>
                <w:tab w:val="left" w:pos="630"/>
              </w:tabs>
              <w:rPr>
                <w:rFonts w:ascii="Arial" w:hAnsi="Arial" w:cs="Arial"/>
                <w:lang w:val="en-GB"/>
              </w:rPr>
            </w:pPr>
            <w:r w:rsidRPr="0010193F">
              <w:rPr>
                <w:rFonts w:ascii="Arial" w:hAnsi="Arial" w:cs="Arial"/>
                <w:lang w:val="en-GB"/>
              </w:rPr>
              <w:t>Yes. Amit is very good but he should allowed to study from home.</w:t>
            </w:r>
          </w:p>
        </w:tc>
      </w:tr>
      <w:tr w:rsidR="00920BD6" w:rsidRPr="0010193F" w:rsidTr="008A3EDD">
        <w:trPr>
          <w:trHeight w:val="210"/>
        </w:trPr>
        <w:tc>
          <w:tcPr>
            <w:tcW w:w="380" w:type="dxa"/>
          </w:tcPr>
          <w:p w:rsidR="00920BD6" w:rsidRPr="0010193F" w:rsidRDefault="008F6435" w:rsidP="0010193F">
            <w:pPr>
              <w:pStyle w:val="ListParagraph"/>
              <w:ind w:left="0"/>
              <w:rPr>
                <w:rFonts w:ascii="Arial" w:hAnsi="Arial" w:cs="Arial"/>
                <w:lang w:val="en-GB"/>
              </w:rPr>
            </w:pPr>
            <w:r w:rsidRPr="0010193F">
              <w:rPr>
                <w:rFonts w:ascii="Arial" w:hAnsi="Arial" w:cs="Arial"/>
                <w:lang w:val="en-GB"/>
              </w:rPr>
              <w:t>0</w:t>
            </w:r>
          </w:p>
        </w:tc>
        <w:tc>
          <w:tcPr>
            <w:tcW w:w="8260" w:type="dxa"/>
          </w:tcPr>
          <w:p w:rsidR="00920BD6" w:rsidRPr="0010193F" w:rsidRDefault="00920BD6" w:rsidP="0010193F">
            <w:pPr>
              <w:tabs>
                <w:tab w:val="left" w:pos="630"/>
              </w:tabs>
              <w:rPr>
                <w:rFonts w:ascii="Arial" w:hAnsi="Arial" w:cs="Arial"/>
                <w:lang w:val="en-GB"/>
              </w:rPr>
            </w:pPr>
            <w:r w:rsidRPr="0010193F">
              <w:rPr>
                <w:rFonts w:ascii="Arial" w:hAnsi="Arial" w:cs="Arial"/>
                <w:lang w:val="en-GB"/>
              </w:rPr>
              <w:t>Amit can be allowed to come for only some mandatory classes and excused from other classes.</w:t>
            </w:r>
          </w:p>
        </w:tc>
      </w:tr>
      <w:tr w:rsidR="00920BD6" w:rsidRPr="0010193F" w:rsidTr="008A3EDD">
        <w:trPr>
          <w:trHeight w:val="220"/>
        </w:trPr>
        <w:tc>
          <w:tcPr>
            <w:tcW w:w="380" w:type="dxa"/>
          </w:tcPr>
          <w:p w:rsidR="00920BD6" w:rsidRPr="0010193F" w:rsidRDefault="008F6435" w:rsidP="0010193F">
            <w:pPr>
              <w:pStyle w:val="ListParagraph"/>
              <w:ind w:left="0"/>
              <w:rPr>
                <w:rFonts w:ascii="Arial" w:hAnsi="Arial" w:cs="Arial"/>
                <w:lang w:val="en-GB"/>
              </w:rPr>
            </w:pPr>
            <w:r w:rsidRPr="0010193F">
              <w:rPr>
                <w:rFonts w:ascii="Arial" w:hAnsi="Arial" w:cs="Arial"/>
                <w:lang w:val="en-GB"/>
              </w:rPr>
              <w:t>0.5</w:t>
            </w:r>
          </w:p>
        </w:tc>
        <w:tc>
          <w:tcPr>
            <w:tcW w:w="8260" w:type="dxa"/>
          </w:tcPr>
          <w:p w:rsidR="00920BD6" w:rsidRPr="0010193F" w:rsidRDefault="00920BD6" w:rsidP="0010193F">
            <w:pPr>
              <w:tabs>
                <w:tab w:val="left" w:pos="630"/>
              </w:tabs>
              <w:rPr>
                <w:rFonts w:ascii="Arial" w:hAnsi="Arial" w:cs="Arial"/>
                <w:lang w:val="en-GB"/>
              </w:rPr>
            </w:pPr>
            <w:r w:rsidRPr="0010193F">
              <w:rPr>
                <w:rFonts w:ascii="Arial" w:hAnsi="Arial" w:cs="Arial"/>
                <w:lang w:val="en-GB"/>
              </w:rPr>
              <w:t xml:space="preserve">No. Amit should </w:t>
            </w:r>
            <w:r w:rsidR="008F6435" w:rsidRPr="0010193F">
              <w:rPr>
                <w:rFonts w:ascii="Arial" w:hAnsi="Arial" w:cs="Arial"/>
                <w:lang w:val="en-GB"/>
              </w:rPr>
              <w:t>be encouraged</w:t>
            </w:r>
            <w:r w:rsidRPr="0010193F">
              <w:rPr>
                <w:rFonts w:ascii="Arial" w:hAnsi="Arial" w:cs="Arial"/>
                <w:lang w:val="en-GB"/>
              </w:rPr>
              <w:t xml:space="preserve"> to use </w:t>
            </w:r>
            <w:r w:rsidR="008F6435" w:rsidRPr="0010193F">
              <w:rPr>
                <w:rFonts w:ascii="Arial" w:hAnsi="Arial" w:cs="Arial"/>
                <w:lang w:val="en-GB"/>
              </w:rPr>
              <w:t>a hearing</w:t>
            </w:r>
            <w:r w:rsidRPr="0010193F">
              <w:rPr>
                <w:rFonts w:ascii="Arial" w:hAnsi="Arial" w:cs="Arial"/>
                <w:lang w:val="en-GB"/>
              </w:rPr>
              <w:t xml:space="preserve"> aid so that others can communicate verbally with him.</w:t>
            </w:r>
          </w:p>
        </w:tc>
      </w:tr>
      <w:tr w:rsidR="00920BD6" w:rsidRPr="0010193F" w:rsidTr="008A3EDD">
        <w:trPr>
          <w:trHeight w:val="300"/>
        </w:trPr>
        <w:tc>
          <w:tcPr>
            <w:tcW w:w="380" w:type="dxa"/>
          </w:tcPr>
          <w:p w:rsidR="00920BD6" w:rsidRPr="0010193F" w:rsidRDefault="008F6435" w:rsidP="0010193F">
            <w:pPr>
              <w:pStyle w:val="ListParagraph"/>
              <w:ind w:left="0"/>
              <w:rPr>
                <w:rFonts w:ascii="Arial" w:hAnsi="Arial" w:cs="Arial"/>
                <w:lang w:val="en-GB"/>
              </w:rPr>
            </w:pPr>
            <w:r w:rsidRPr="0010193F">
              <w:rPr>
                <w:rFonts w:ascii="Arial" w:hAnsi="Arial" w:cs="Arial"/>
                <w:lang w:val="en-GB"/>
              </w:rPr>
              <w:t>1</w:t>
            </w:r>
          </w:p>
        </w:tc>
        <w:tc>
          <w:tcPr>
            <w:tcW w:w="8260" w:type="dxa"/>
          </w:tcPr>
          <w:p w:rsidR="00920BD6" w:rsidRPr="0010193F" w:rsidRDefault="00920BD6" w:rsidP="0010193F">
            <w:pPr>
              <w:tabs>
                <w:tab w:val="left" w:pos="630"/>
              </w:tabs>
              <w:rPr>
                <w:rFonts w:ascii="Arial" w:hAnsi="Arial" w:cs="Arial"/>
                <w:lang w:val="en-GB"/>
              </w:rPr>
            </w:pPr>
            <w:r w:rsidRPr="0010193F">
              <w:rPr>
                <w:rFonts w:ascii="Arial" w:hAnsi="Arial" w:cs="Arial"/>
                <w:lang w:val="en-GB"/>
              </w:rPr>
              <w:t>Others sh</w:t>
            </w:r>
            <w:r w:rsidR="007435E5" w:rsidRPr="0010193F">
              <w:rPr>
                <w:rFonts w:ascii="Arial" w:hAnsi="Arial" w:cs="Arial"/>
                <w:lang w:val="en-GB"/>
              </w:rPr>
              <w:t>ould accept Amit</w:t>
            </w:r>
            <w:r w:rsidRPr="0010193F">
              <w:rPr>
                <w:rFonts w:ascii="Arial" w:hAnsi="Arial" w:cs="Arial"/>
                <w:lang w:val="en-GB"/>
              </w:rPr>
              <w:t xml:space="preserve"> and adjust to his written communication.</w:t>
            </w:r>
          </w:p>
        </w:tc>
      </w:tr>
    </w:tbl>
    <w:p w:rsidR="00920BD6" w:rsidRPr="0010193F" w:rsidRDefault="00920BD6" w:rsidP="0010193F">
      <w:pPr>
        <w:rPr>
          <w:rFonts w:ascii="Arial" w:hAnsi="Arial" w:cs="Arial"/>
          <w:lang w:val="en-GB"/>
        </w:rPr>
      </w:pPr>
    </w:p>
    <w:p w:rsidR="00920BD6" w:rsidRPr="0010193F" w:rsidRDefault="008F6435" w:rsidP="0010193F">
      <w:pPr>
        <w:pStyle w:val="ListParagraph"/>
        <w:numPr>
          <w:ilvl w:val="0"/>
          <w:numId w:val="11"/>
        </w:numPr>
        <w:spacing w:after="200" w:line="276" w:lineRule="auto"/>
        <w:rPr>
          <w:rFonts w:ascii="Arial" w:hAnsi="Arial" w:cs="Arial"/>
          <w:lang w:val="en-GB"/>
        </w:rPr>
      </w:pPr>
      <w:r w:rsidRPr="0010193F">
        <w:rPr>
          <w:rFonts w:ascii="Arial" w:hAnsi="Arial" w:cs="Arial"/>
          <w:lang w:val="en-GB"/>
        </w:rPr>
        <w:lastRenderedPageBreak/>
        <w:t>Shanthi</w:t>
      </w:r>
      <w:r w:rsidR="00920BD6" w:rsidRPr="0010193F">
        <w:rPr>
          <w:rFonts w:ascii="Arial" w:hAnsi="Arial" w:cs="Arial"/>
          <w:lang w:val="en-GB"/>
        </w:rPr>
        <w:t xml:space="preserve"> </w:t>
      </w:r>
      <w:r w:rsidRPr="0010193F">
        <w:rPr>
          <w:rFonts w:ascii="Arial" w:hAnsi="Arial" w:cs="Arial"/>
          <w:lang w:val="en-GB"/>
        </w:rPr>
        <w:t>and her</w:t>
      </w:r>
      <w:r w:rsidR="00920BD6" w:rsidRPr="0010193F">
        <w:rPr>
          <w:rFonts w:ascii="Arial" w:hAnsi="Arial" w:cs="Arial"/>
          <w:lang w:val="en-GB"/>
        </w:rPr>
        <w:t xml:space="preserve"> class mates have a very strict class teacher who closely monitors everyone’s work</w:t>
      </w:r>
      <w:r w:rsidR="00DE1679">
        <w:rPr>
          <w:rFonts w:ascii="Arial" w:hAnsi="Arial" w:cs="Arial"/>
          <w:lang w:val="en-GB"/>
        </w:rPr>
        <w:t>. She publicly humiliates students who does not complete</w:t>
      </w:r>
      <w:r w:rsidR="0094602E" w:rsidRPr="0010193F">
        <w:rPr>
          <w:rFonts w:ascii="Arial" w:hAnsi="Arial" w:cs="Arial"/>
          <w:lang w:val="en-GB"/>
        </w:rPr>
        <w:t xml:space="preserve"> assignments. What should Shanthi</w:t>
      </w:r>
      <w:r w:rsidR="00920BD6" w:rsidRPr="0010193F">
        <w:rPr>
          <w:rFonts w:ascii="Arial" w:hAnsi="Arial" w:cs="Arial"/>
          <w:lang w:val="en-GB"/>
        </w:rPr>
        <w:t xml:space="preserve"> do?</w:t>
      </w:r>
    </w:p>
    <w:p w:rsidR="00920BD6" w:rsidRPr="0010193F" w:rsidRDefault="00920BD6" w:rsidP="0010193F">
      <w:pPr>
        <w:pStyle w:val="ListParagraph"/>
        <w:rPr>
          <w:rFonts w:ascii="Arial" w:hAnsi="Arial" w:cs="Arial"/>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
        <w:gridCol w:w="6658"/>
      </w:tblGrid>
      <w:tr w:rsidR="00920BD6" w:rsidRPr="0010193F" w:rsidTr="008A3EDD">
        <w:trPr>
          <w:trHeight w:val="210"/>
        </w:trPr>
        <w:tc>
          <w:tcPr>
            <w:tcW w:w="380" w:type="dxa"/>
          </w:tcPr>
          <w:p w:rsidR="00920BD6" w:rsidRPr="0010193F" w:rsidRDefault="00920BD6" w:rsidP="0010193F">
            <w:pPr>
              <w:pStyle w:val="ListParagraph"/>
              <w:ind w:left="0"/>
              <w:rPr>
                <w:rFonts w:ascii="Arial" w:hAnsi="Arial" w:cs="Arial"/>
                <w:lang w:val="en-GB"/>
              </w:rPr>
            </w:pPr>
            <w:r w:rsidRPr="0010193F">
              <w:rPr>
                <w:rFonts w:ascii="Arial" w:hAnsi="Arial" w:cs="Arial"/>
                <w:lang w:val="en-GB"/>
              </w:rPr>
              <w:t>0</w:t>
            </w:r>
          </w:p>
        </w:tc>
        <w:tc>
          <w:tcPr>
            <w:tcW w:w="8260" w:type="dxa"/>
          </w:tcPr>
          <w:p w:rsidR="00920BD6" w:rsidRPr="0010193F" w:rsidRDefault="008F6435" w:rsidP="0010193F">
            <w:pPr>
              <w:rPr>
                <w:rFonts w:ascii="Arial" w:hAnsi="Arial" w:cs="Arial"/>
                <w:lang w:val="en-GB"/>
              </w:rPr>
            </w:pPr>
            <w:r w:rsidRPr="0010193F">
              <w:rPr>
                <w:rFonts w:ascii="Arial" w:hAnsi="Arial" w:cs="Arial"/>
                <w:lang w:val="en-GB"/>
              </w:rPr>
              <w:t xml:space="preserve">Shanthi </w:t>
            </w:r>
            <w:r w:rsidR="00920BD6" w:rsidRPr="0010193F">
              <w:rPr>
                <w:rFonts w:ascii="Arial" w:hAnsi="Arial" w:cs="Arial"/>
                <w:lang w:val="en-GB"/>
              </w:rPr>
              <w:t xml:space="preserve">should form a </w:t>
            </w:r>
            <w:r w:rsidRPr="0010193F">
              <w:rPr>
                <w:rFonts w:ascii="Arial" w:hAnsi="Arial" w:cs="Arial"/>
                <w:lang w:val="en-GB"/>
              </w:rPr>
              <w:t>group with</w:t>
            </w:r>
            <w:r w:rsidR="00920BD6" w:rsidRPr="0010193F">
              <w:rPr>
                <w:rFonts w:ascii="Arial" w:hAnsi="Arial" w:cs="Arial"/>
                <w:lang w:val="en-GB"/>
              </w:rPr>
              <w:t xml:space="preserve"> her friends and raise a complaint to the principal. This would </w:t>
            </w:r>
            <w:r w:rsidRPr="0010193F">
              <w:rPr>
                <w:rFonts w:ascii="Arial" w:hAnsi="Arial" w:cs="Arial"/>
                <w:lang w:val="en-GB"/>
              </w:rPr>
              <w:t>scare the</w:t>
            </w:r>
            <w:r w:rsidR="00920BD6" w:rsidRPr="0010193F">
              <w:rPr>
                <w:rFonts w:ascii="Arial" w:hAnsi="Arial" w:cs="Arial"/>
                <w:lang w:val="en-GB"/>
              </w:rPr>
              <w:t xml:space="preserve"> teacher and she’d think twice before humiliating students.</w:t>
            </w:r>
          </w:p>
        </w:tc>
      </w:tr>
      <w:tr w:rsidR="00920BD6" w:rsidRPr="0010193F" w:rsidTr="008A3EDD">
        <w:trPr>
          <w:trHeight w:val="210"/>
        </w:trPr>
        <w:tc>
          <w:tcPr>
            <w:tcW w:w="380" w:type="dxa"/>
          </w:tcPr>
          <w:p w:rsidR="00920BD6" w:rsidRPr="0010193F" w:rsidRDefault="00D17930" w:rsidP="0010193F">
            <w:pPr>
              <w:pStyle w:val="ListParagraph"/>
              <w:ind w:left="0"/>
              <w:rPr>
                <w:rFonts w:ascii="Arial" w:hAnsi="Arial" w:cs="Arial"/>
                <w:lang w:val="en-GB"/>
              </w:rPr>
            </w:pPr>
            <w:r w:rsidRPr="0010193F">
              <w:rPr>
                <w:rFonts w:ascii="Arial" w:hAnsi="Arial" w:cs="Arial"/>
                <w:lang w:val="en-GB"/>
              </w:rPr>
              <w:t>0.5</w:t>
            </w:r>
          </w:p>
        </w:tc>
        <w:tc>
          <w:tcPr>
            <w:tcW w:w="8260" w:type="dxa"/>
          </w:tcPr>
          <w:p w:rsidR="00920BD6" w:rsidRPr="0010193F" w:rsidRDefault="002762A2" w:rsidP="00056519">
            <w:pPr>
              <w:rPr>
                <w:rFonts w:ascii="Arial" w:hAnsi="Arial" w:cs="Arial"/>
                <w:lang w:val="en-GB"/>
              </w:rPr>
            </w:pPr>
            <w:r w:rsidRPr="0010193F">
              <w:rPr>
                <w:rFonts w:ascii="Arial" w:hAnsi="Arial" w:cs="Arial"/>
                <w:lang w:val="en-GB"/>
              </w:rPr>
              <w:t>Shanthi can have</w:t>
            </w:r>
            <w:r w:rsidR="00A822B9" w:rsidRPr="0010193F">
              <w:rPr>
                <w:rFonts w:ascii="Arial" w:hAnsi="Arial" w:cs="Arial"/>
                <w:lang w:val="en-GB"/>
              </w:rPr>
              <w:t xml:space="preserve"> a one on one talk with the class teacher</w:t>
            </w:r>
            <w:r w:rsidRPr="0010193F">
              <w:rPr>
                <w:rFonts w:ascii="Arial" w:hAnsi="Arial" w:cs="Arial"/>
                <w:lang w:val="en-GB"/>
              </w:rPr>
              <w:t xml:space="preserve"> and try to resolve the issue, failing which</w:t>
            </w:r>
            <w:r w:rsidR="00056519">
              <w:rPr>
                <w:rFonts w:ascii="Arial" w:hAnsi="Arial" w:cs="Arial"/>
                <w:lang w:val="en-GB"/>
              </w:rPr>
              <w:t>,</w:t>
            </w:r>
            <w:r w:rsidRPr="0010193F">
              <w:rPr>
                <w:rFonts w:ascii="Arial" w:hAnsi="Arial" w:cs="Arial"/>
                <w:lang w:val="en-GB"/>
              </w:rPr>
              <w:t>she can go to the principal.</w:t>
            </w:r>
          </w:p>
        </w:tc>
      </w:tr>
      <w:tr w:rsidR="00920BD6" w:rsidRPr="0010193F" w:rsidTr="008A3EDD">
        <w:trPr>
          <w:trHeight w:val="220"/>
        </w:trPr>
        <w:tc>
          <w:tcPr>
            <w:tcW w:w="380" w:type="dxa"/>
          </w:tcPr>
          <w:p w:rsidR="00920BD6" w:rsidRPr="0010193F" w:rsidRDefault="002762A2" w:rsidP="0010193F">
            <w:pPr>
              <w:pStyle w:val="ListParagraph"/>
              <w:ind w:left="0"/>
              <w:rPr>
                <w:rFonts w:ascii="Arial" w:hAnsi="Arial" w:cs="Arial"/>
                <w:lang w:val="en-GB"/>
              </w:rPr>
            </w:pPr>
            <w:r w:rsidRPr="0010193F">
              <w:rPr>
                <w:rFonts w:ascii="Arial" w:hAnsi="Arial" w:cs="Arial"/>
                <w:lang w:val="en-GB"/>
              </w:rPr>
              <w:t>0</w:t>
            </w:r>
          </w:p>
        </w:tc>
        <w:tc>
          <w:tcPr>
            <w:tcW w:w="8260" w:type="dxa"/>
          </w:tcPr>
          <w:p w:rsidR="00920BD6" w:rsidRPr="0010193F" w:rsidRDefault="002762A2" w:rsidP="0010193F">
            <w:pPr>
              <w:rPr>
                <w:rFonts w:ascii="Arial" w:hAnsi="Arial" w:cs="Arial"/>
                <w:lang w:val="en-GB"/>
              </w:rPr>
            </w:pPr>
            <w:r w:rsidRPr="0010193F">
              <w:rPr>
                <w:rFonts w:ascii="Arial" w:hAnsi="Arial" w:cs="Arial"/>
                <w:lang w:val="en-GB"/>
              </w:rPr>
              <w:t>Shanthi should keep an eye open for any error</w:t>
            </w:r>
            <w:r w:rsidR="00A822B9" w:rsidRPr="0010193F">
              <w:rPr>
                <w:rFonts w:ascii="Arial" w:hAnsi="Arial" w:cs="Arial"/>
                <w:lang w:val="en-GB"/>
              </w:rPr>
              <w:t xml:space="preserve"> the class</w:t>
            </w:r>
            <w:r w:rsidRPr="0010193F">
              <w:rPr>
                <w:rFonts w:ascii="Arial" w:hAnsi="Arial" w:cs="Arial"/>
                <w:lang w:val="en-GB"/>
              </w:rPr>
              <w:t xml:space="preserve"> teacher makes. She should publ</w:t>
            </w:r>
            <w:r w:rsidR="00A822B9" w:rsidRPr="0010193F">
              <w:rPr>
                <w:rFonts w:ascii="Arial" w:hAnsi="Arial" w:cs="Arial"/>
                <w:lang w:val="en-GB"/>
              </w:rPr>
              <w:t>icise it in her facebook post</w:t>
            </w:r>
            <w:r w:rsidRPr="0010193F">
              <w:rPr>
                <w:rFonts w:ascii="Arial" w:hAnsi="Arial" w:cs="Arial"/>
                <w:lang w:val="en-GB"/>
              </w:rPr>
              <w:t xml:space="preserve"> and then report it to the principal.</w:t>
            </w:r>
          </w:p>
        </w:tc>
      </w:tr>
      <w:tr w:rsidR="00920BD6" w:rsidRPr="0010193F" w:rsidTr="008A3EDD">
        <w:trPr>
          <w:trHeight w:val="300"/>
        </w:trPr>
        <w:tc>
          <w:tcPr>
            <w:tcW w:w="380" w:type="dxa"/>
          </w:tcPr>
          <w:p w:rsidR="00920BD6" w:rsidRPr="0010193F" w:rsidRDefault="00D17930" w:rsidP="0010193F">
            <w:pPr>
              <w:pStyle w:val="ListParagraph"/>
              <w:ind w:left="0"/>
              <w:rPr>
                <w:rFonts w:ascii="Arial" w:hAnsi="Arial" w:cs="Arial"/>
                <w:lang w:val="en-GB"/>
              </w:rPr>
            </w:pPr>
            <w:r w:rsidRPr="0010193F">
              <w:rPr>
                <w:rFonts w:ascii="Arial" w:hAnsi="Arial" w:cs="Arial"/>
                <w:lang w:val="en-GB"/>
              </w:rPr>
              <w:t>1</w:t>
            </w:r>
          </w:p>
        </w:tc>
        <w:tc>
          <w:tcPr>
            <w:tcW w:w="8260" w:type="dxa"/>
          </w:tcPr>
          <w:p w:rsidR="00920BD6" w:rsidRPr="0010193F" w:rsidRDefault="002762A2" w:rsidP="0010193F">
            <w:pPr>
              <w:rPr>
                <w:rFonts w:ascii="Arial" w:hAnsi="Arial" w:cs="Arial"/>
                <w:lang w:val="en-GB"/>
              </w:rPr>
            </w:pPr>
            <w:r w:rsidRPr="0010193F">
              <w:rPr>
                <w:rFonts w:ascii="Arial" w:hAnsi="Arial" w:cs="Arial"/>
                <w:lang w:val="en-GB"/>
              </w:rPr>
              <w:t>Shanthi can form a group with her class mates and promise to complete their work in time. At the same time they would politely request the teacher not to humiliate them</w:t>
            </w:r>
          </w:p>
        </w:tc>
      </w:tr>
    </w:tbl>
    <w:p w:rsidR="00920BD6" w:rsidRPr="0010193F" w:rsidRDefault="00920BD6" w:rsidP="0010193F">
      <w:pPr>
        <w:rPr>
          <w:rFonts w:ascii="Arial" w:hAnsi="Arial" w:cs="Arial"/>
          <w:lang w:val="en-GB"/>
        </w:rPr>
      </w:pPr>
    </w:p>
    <w:p w:rsidR="00920BD6" w:rsidRPr="0010193F" w:rsidRDefault="007D037C" w:rsidP="0010193F">
      <w:pPr>
        <w:pStyle w:val="ListParagraph"/>
        <w:numPr>
          <w:ilvl w:val="0"/>
          <w:numId w:val="11"/>
        </w:numPr>
        <w:spacing w:after="200" w:line="276" w:lineRule="auto"/>
        <w:rPr>
          <w:rFonts w:ascii="Arial" w:hAnsi="Arial" w:cs="Arial"/>
          <w:lang w:val="en-GB"/>
        </w:rPr>
      </w:pPr>
      <w:r w:rsidRPr="0010193F">
        <w:rPr>
          <w:rFonts w:ascii="Arial" w:hAnsi="Arial" w:cs="Arial"/>
          <w:lang w:val="en-GB"/>
        </w:rPr>
        <w:t>Paramdeep Kaur</w:t>
      </w:r>
      <w:r w:rsidR="00920BD6" w:rsidRPr="0010193F">
        <w:rPr>
          <w:rFonts w:ascii="Arial" w:hAnsi="Arial" w:cs="Arial"/>
          <w:lang w:val="en-GB"/>
        </w:rPr>
        <w:t xml:space="preserve">, a fresher in college, notices that many of her batch mates don't follow hygienic practices in the washrooms. She speaks to one of her teachers who tells her that since people come from different backgrounds it’s difficult to enforce hygiene rules. Being a determined young woman, she decides to do something herself and as soon as </w:t>
      </w:r>
      <w:r w:rsidR="002762A2" w:rsidRPr="0010193F">
        <w:rPr>
          <w:rFonts w:ascii="Arial" w:hAnsi="Arial" w:cs="Arial"/>
          <w:lang w:val="en-GB"/>
        </w:rPr>
        <w:t>someone leaves</w:t>
      </w:r>
      <w:r w:rsidR="00920BD6" w:rsidRPr="0010193F">
        <w:rPr>
          <w:rFonts w:ascii="Arial" w:hAnsi="Arial" w:cs="Arial"/>
          <w:lang w:val="en-GB"/>
        </w:rPr>
        <w:t xml:space="preserve"> the washroom without flushing, she politely points that out and requests the person to do the needful. Do you think she is right in doing this?</w:t>
      </w:r>
    </w:p>
    <w:p w:rsidR="00920BD6" w:rsidRPr="0010193F" w:rsidRDefault="00920BD6" w:rsidP="0010193F">
      <w:pPr>
        <w:pStyle w:val="ListParagraph"/>
        <w:rPr>
          <w:rFonts w:ascii="Arial" w:hAnsi="Arial" w:cs="Arial"/>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
        <w:gridCol w:w="6658"/>
      </w:tblGrid>
      <w:tr w:rsidR="00920BD6" w:rsidRPr="0010193F" w:rsidTr="008A3EDD">
        <w:trPr>
          <w:trHeight w:val="210"/>
        </w:trPr>
        <w:tc>
          <w:tcPr>
            <w:tcW w:w="370" w:type="dxa"/>
          </w:tcPr>
          <w:p w:rsidR="00920BD6" w:rsidRPr="0010193F" w:rsidRDefault="00E03F2D" w:rsidP="0010193F">
            <w:pPr>
              <w:pStyle w:val="ListParagraph"/>
              <w:ind w:left="0"/>
              <w:rPr>
                <w:rFonts w:ascii="Arial" w:hAnsi="Arial" w:cs="Arial"/>
                <w:lang w:val="en-GB"/>
              </w:rPr>
            </w:pPr>
            <w:r w:rsidRPr="0010193F">
              <w:rPr>
                <w:rFonts w:ascii="Arial" w:hAnsi="Arial" w:cs="Arial"/>
                <w:lang w:val="en-GB"/>
              </w:rPr>
              <w:t>1</w:t>
            </w:r>
          </w:p>
        </w:tc>
        <w:tc>
          <w:tcPr>
            <w:tcW w:w="7818" w:type="dxa"/>
          </w:tcPr>
          <w:p w:rsidR="00920BD6" w:rsidRPr="0010193F" w:rsidRDefault="00E03F2D" w:rsidP="0010193F">
            <w:pPr>
              <w:rPr>
                <w:rFonts w:ascii="Arial" w:hAnsi="Arial" w:cs="Arial"/>
                <w:lang w:val="en-GB"/>
              </w:rPr>
            </w:pPr>
            <w:r w:rsidRPr="0010193F">
              <w:rPr>
                <w:rFonts w:ascii="Arial" w:hAnsi="Arial" w:cs="Arial"/>
                <w:lang w:val="en-GB"/>
              </w:rPr>
              <w:t>Yes, as small gestures go a long way in creating change.</w:t>
            </w:r>
          </w:p>
        </w:tc>
      </w:tr>
      <w:tr w:rsidR="00920BD6" w:rsidRPr="0010193F" w:rsidTr="008A3EDD">
        <w:trPr>
          <w:trHeight w:val="210"/>
        </w:trPr>
        <w:tc>
          <w:tcPr>
            <w:tcW w:w="370" w:type="dxa"/>
          </w:tcPr>
          <w:p w:rsidR="00920BD6" w:rsidRPr="0010193F" w:rsidRDefault="00E03F2D" w:rsidP="0010193F">
            <w:pPr>
              <w:pStyle w:val="ListParagraph"/>
              <w:ind w:left="0"/>
              <w:rPr>
                <w:rFonts w:ascii="Arial" w:hAnsi="Arial" w:cs="Arial"/>
                <w:lang w:val="en-GB"/>
              </w:rPr>
            </w:pPr>
            <w:r w:rsidRPr="0010193F">
              <w:rPr>
                <w:rFonts w:ascii="Arial" w:hAnsi="Arial" w:cs="Arial"/>
                <w:lang w:val="en-GB"/>
              </w:rPr>
              <w:t>0</w:t>
            </w:r>
          </w:p>
        </w:tc>
        <w:tc>
          <w:tcPr>
            <w:tcW w:w="7818" w:type="dxa"/>
          </w:tcPr>
          <w:p w:rsidR="00920BD6" w:rsidRPr="0010193F" w:rsidRDefault="00685D2C" w:rsidP="0010193F">
            <w:pPr>
              <w:rPr>
                <w:rFonts w:ascii="Arial" w:hAnsi="Arial" w:cs="Arial"/>
                <w:lang w:val="en-GB"/>
              </w:rPr>
            </w:pPr>
            <w:r w:rsidRPr="0010193F">
              <w:rPr>
                <w:rFonts w:ascii="Arial" w:hAnsi="Arial" w:cs="Arial"/>
                <w:lang w:val="en-GB"/>
              </w:rPr>
              <w:t xml:space="preserve">No, the attendant who is </w:t>
            </w:r>
            <w:r w:rsidR="005D6DA1" w:rsidRPr="0010193F">
              <w:rPr>
                <w:rFonts w:ascii="Arial" w:hAnsi="Arial" w:cs="Arial"/>
                <w:lang w:val="en-GB"/>
              </w:rPr>
              <w:t>deployed</w:t>
            </w:r>
            <w:r w:rsidR="00920BD6" w:rsidRPr="0010193F">
              <w:rPr>
                <w:rFonts w:ascii="Arial" w:hAnsi="Arial" w:cs="Arial"/>
                <w:lang w:val="en-GB"/>
              </w:rPr>
              <w:t xml:space="preserve"> in the ladies’ washroom should do it.</w:t>
            </w:r>
          </w:p>
        </w:tc>
      </w:tr>
      <w:tr w:rsidR="00920BD6" w:rsidRPr="0010193F" w:rsidTr="008A3EDD">
        <w:trPr>
          <w:trHeight w:val="220"/>
        </w:trPr>
        <w:tc>
          <w:tcPr>
            <w:tcW w:w="370" w:type="dxa"/>
          </w:tcPr>
          <w:p w:rsidR="00920BD6" w:rsidRPr="0010193F" w:rsidRDefault="00E03F2D" w:rsidP="0010193F">
            <w:pPr>
              <w:pStyle w:val="ListParagraph"/>
              <w:ind w:left="0"/>
              <w:rPr>
                <w:rFonts w:ascii="Arial" w:hAnsi="Arial" w:cs="Arial"/>
                <w:lang w:val="en-GB"/>
              </w:rPr>
            </w:pPr>
            <w:r w:rsidRPr="0010193F">
              <w:rPr>
                <w:rFonts w:ascii="Arial" w:hAnsi="Arial" w:cs="Arial"/>
                <w:lang w:val="en-GB"/>
              </w:rPr>
              <w:t>0.5</w:t>
            </w:r>
          </w:p>
        </w:tc>
        <w:tc>
          <w:tcPr>
            <w:tcW w:w="7818" w:type="dxa"/>
          </w:tcPr>
          <w:p w:rsidR="00920BD6" w:rsidRPr="0010193F" w:rsidRDefault="00920BD6" w:rsidP="0010193F">
            <w:pPr>
              <w:rPr>
                <w:rFonts w:ascii="Arial" w:hAnsi="Arial" w:cs="Arial"/>
                <w:lang w:val="en-GB"/>
              </w:rPr>
            </w:pPr>
            <w:r w:rsidRPr="0010193F">
              <w:rPr>
                <w:rFonts w:ascii="Arial" w:hAnsi="Arial" w:cs="Arial"/>
                <w:lang w:val="en-GB"/>
              </w:rPr>
              <w:t>Yes, as we have to look after our own interests in places where a large number of people use facilities.</w:t>
            </w:r>
          </w:p>
        </w:tc>
      </w:tr>
      <w:tr w:rsidR="00920BD6" w:rsidRPr="0010193F" w:rsidTr="008A3EDD">
        <w:trPr>
          <w:trHeight w:val="300"/>
        </w:trPr>
        <w:tc>
          <w:tcPr>
            <w:tcW w:w="370" w:type="dxa"/>
          </w:tcPr>
          <w:p w:rsidR="00920BD6" w:rsidRPr="0010193F" w:rsidRDefault="00E03F2D" w:rsidP="0010193F">
            <w:pPr>
              <w:pStyle w:val="ListParagraph"/>
              <w:ind w:left="0"/>
              <w:rPr>
                <w:rFonts w:ascii="Arial" w:hAnsi="Arial" w:cs="Arial"/>
                <w:lang w:val="en-GB"/>
              </w:rPr>
            </w:pPr>
            <w:r w:rsidRPr="0010193F">
              <w:rPr>
                <w:rFonts w:ascii="Arial" w:hAnsi="Arial" w:cs="Arial"/>
                <w:lang w:val="en-GB"/>
              </w:rPr>
              <w:t>0</w:t>
            </w:r>
          </w:p>
        </w:tc>
        <w:tc>
          <w:tcPr>
            <w:tcW w:w="7818" w:type="dxa"/>
          </w:tcPr>
          <w:p w:rsidR="00920BD6" w:rsidRPr="0010193F" w:rsidRDefault="00E03F2D" w:rsidP="0010193F">
            <w:pPr>
              <w:rPr>
                <w:rFonts w:ascii="Arial" w:hAnsi="Arial" w:cs="Arial"/>
                <w:lang w:val="en-GB"/>
              </w:rPr>
            </w:pPr>
            <w:r w:rsidRPr="0010193F">
              <w:rPr>
                <w:rFonts w:ascii="Arial" w:hAnsi="Arial" w:cs="Arial"/>
                <w:lang w:val="en-GB"/>
              </w:rPr>
              <w:t>No. The person may feel insulted.</w:t>
            </w:r>
          </w:p>
        </w:tc>
      </w:tr>
    </w:tbl>
    <w:p w:rsidR="003D042A" w:rsidRPr="0010193F" w:rsidRDefault="003D042A" w:rsidP="0010193F">
      <w:pPr>
        <w:pStyle w:val="ListParagraph"/>
        <w:rPr>
          <w:rFonts w:ascii="Arial" w:hAnsi="Arial" w:cs="Arial"/>
          <w:lang w:val="en-GB"/>
        </w:rPr>
      </w:pPr>
    </w:p>
    <w:p w:rsidR="00920BD6" w:rsidRPr="0010193F" w:rsidRDefault="00920BD6" w:rsidP="0010193F">
      <w:pPr>
        <w:pStyle w:val="ListParagraph"/>
        <w:numPr>
          <w:ilvl w:val="0"/>
          <w:numId w:val="11"/>
        </w:numPr>
        <w:rPr>
          <w:rFonts w:ascii="Arial" w:hAnsi="Arial" w:cs="Arial"/>
          <w:lang w:val="en-GB"/>
        </w:rPr>
      </w:pPr>
      <w:r w:rsidRPr="0010193F">
        <w:rPr>
          <w:rFonts w:ascii="Arial" w:hAnsi="Arial" w:cs="Arial"/>
          <w:lang w:val="en-GB"/>
        </w:rPr>
        <w:t xml:space="preserve">Tanuj is one of the good performers in the class, his friend </w:t>
      </w:r>
      <w:r w:rsidR="00E25843" w:rsidRPr="0010193F">
        <w:rPr>
          <w:rFonts w:ascii="Arial" w:hAnsi="Arial" w:cs="Arial"/>
          <w:lang w:val="en-GB"/>
        </w:rPr>
        <w:t>Mahua has</w:t>
      </w:r>
      <w:r w:rsidRPr="0010193F">
        <w:rPr>
          <w:rFonts w:ascii="Arial" w:hAnsi="Arial" w:cs="Arial"/>
          <w:lang w:val="en-GB"/>
        </w:rPr>
        <w:t xml:space="preserve"> been struggling with her grade ex</w:t>
      </w:r>
      <w:r w:rsidR="006B7E6E" w:rsidRPr="0010193F">
        <w:rPr>
          <w:rFonts w:ascii="Arial" w:hAnsi="Arial" w:cs="Arial"/>
          <w:lang w:val="en-GB"/>
        </w:rPr>
        <w:t>a</w:t>
      </w:r>
      <w:r w:rsidRPr="0010193F">
        <w:rPr>
          <w:rFonts w:ascii="Arial" w:hAnsi="Arial" w:cs="Arial"/>
          <w:lang w:val="en-GB"/>
        </w:rPr>
        <w:t>ms lately. What should Tanuj do?</w:t>
      </w:r>
    </w:p>
    <w:p w:rsidR="00920BD6" w:rsidRPr="0010193F" w:rsidRDefault="00920BD6" w:rsidP="0010193F">
      <w:pPr>
        <w:pStyle w:val="ListParagraph"/>
        <w:rPr>
          <w:rFonts w:ascii="Arial" w:hAnsi="Arial" w:cs="Arial"/>
          <w:lang w:val="en-GB"/>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2"/>
        <w:gridCol w:w="6658"/>
      </w:tblGrid>
      <w:tr w:rsidR="00920BD6" w:rsidRPr="0010193F" w:rsidTr="008A3EDD">
        <w:trPr>
          <w:trHeight w:val="210"/>
        </w:trPr>
        <w:tc>
          <w:tcPr>
            <w:tcW w:w="380" w:type="dxa"/>
          </w:tcPr>
          <w:p w:rsidR="00920BD6" w:rsidRPr="0010193F" w:rsidRDefault="00E25843" w:rsidP="0010193F">
            <w:pPr>
              <w:pStyle w:val="ListParagraph"/>
              <w:ind w:left="0"/>
              <w:rPr>
                <w:rFonts w:ascii="Arial" w:hAnsi="Arial" w:cs="Arial"/>
                <w:lang w:val="en-GB"/>
              </w:rPr>
            </w:pPr>
            <w:r w:rsidRPr="0010193F">
              <w:rPr>
                <w:rFonts w:ascii="Arial" w:hAnsi="Arial" w:cs="Arial"/>
                <w:lang w:val="en-GB"/>
              </w:rPr>
              <w:t>1</w:t>
            </w:r>
          </w:p>
        </w:tc>
        <w:tc>
          <w:tcPr>
            <w:tcW w:w="8260" w:type="dxa"/>
          </w:tcPr>
          <w:p w:rsidR="00920BD6" w:rsidRPr="0010193F" w:rsidRDefault="00E25843" w:rsidP="0010193F">
            <w:pPr>
              <w:rPr>
                <w:rFonts w:ascii="Arial" w:hAnsi="Arial" w:cs="Arial"/>
                <w:lang w:val="en-GB"/>
              </w:rPr>
            </w:pPr>
            <w:r w:rsidRPr="0010193F">
              <w:rPr>
                <w:rFonts w:ascii="Arial" w:hAnsi="Arial" w:cs="Arial"/>
                <w:lang w:val="en-GB"/>
              </w:rPr>
              <w:t>Tanuj should speak to Mahua to understand her difficulties and guide her to do better.</w:t>
            </w:r>
          </w:p>
        </w:tc>
      </w:tr>
      <w:tr w:rsidR="00920BD6" w:rsidRPr="0010193F" w:rsidTr="008A3EDD">
        <w:trPr>
          <w:trHeight w:val="210"/>
        </w:trPr>
        <w:tc>
          <w:tcPr>
            <w:tcW w:w="380" w:type="dxa"/>
          </w:tcPr>
          <w:p w:rsidR="00920BD6" w:rsidRPr="0010193F" w:rsidRDefault="00920BD6" w:rsidP="0010193F">
            <w:pPr>
              <w:pStyle w:val="ListParagraph"/>
              <w:ind w:left="0"/>
              <w:rPr>
                <w:rFonts w:ascii="Arial" w:hAnsi="Arial" w:cs="Arial"/>
                <w:lang w:val="en-GB"/>
              </w:rPr>
            </w:pPr>
            <w:r w:rsidRPr="0010193F">
              <w:rPr>
                <w:rFonts w:ascii="Arial" w:hAnsi="Arial" w:cs="Arial"/>
                <w:lang w:val="en-GB"/>
              </w:rPr>
              <w:t>0</w:t>
            </w:r>
          </w:p>
        </w:tc>
        <w:tc>
          <w:tcPr>
            <w:tcW w:w="8260" w:type="dxa"/>
          </w:tcPr>
          <w:p w:rsidR="00920BD6" w:rsidRPr="0010193F" w:rsidRDefault="00E25843" w:rsidP="0010193F">
            <w:pPr>
              <w:rPr>
                <w:rFonts w:ascii="Arial" w:hAnsi="Arial" w:cs="Arial"/>
                <w:lang w:val="en-GB"/>
              </w:rPr>
            </w:pPr>
            <w:r w:rsidRPr="0010193F">
              <w:rPr>
                <w:rFonts w:ascii="Arial" w:hAnsi="Arial" w:cs="Arial"/>
                <w:lang w:val="en-GB"/>
              </w:rPr>
              <w:t>If Tanuj shares his techniques, he will not have an edge over others when it comes to</w:t>
            </w:r>
            <w:r w:rsidR="00056519">
              <w:rPr>
                <w:rFonts w:ascii="Arial" w:hAnsi="Arial" w:cs="Arial"/>
                <w:lang w:val="en-GB"/>
              </w:rPr>
              <w:t xml:space="preserve"> the</w:t>
            </w:r>
            <w:r w:rsidRPr="0010193F">
              <w:rPr>
                <w:rFonts w:ascii="Arial" w:hAnsi="Arial" w:cs="Arial"/>
                <w:lang w:val="en-GB"/>
              </w:rPr>
              <w:t xml:space="preserve"> finals.</w:t>
            </w:r>
          </w:p>
        </w:tc>
      </w:tr>
      <w:tr w:rsidR="00920BD6" w:rsidRPr="0010193F" w:rsidTr="008A3EDD">
        <w:trPr>
          <w:trHeight w:val="220"/>
        </w:trPr>
        <w:tc>
          <w:tcPr>
            <w:tcW w:w="380" w:type="dxa"/>
          </w:tcPr>
          <w:p w:rsidR="00920BD6" w:rsidRPr="0010193F" w:rsidRDefault="00E25843" w:rsidP="0010193F">
            <w:pPr>
              <w:pStyle w:val="ListParagraph"/>
              <w:ind w:left="0"/>
              <w:rPr>
                <w:rFonts w:ascii="Arial" w:hAnsi="Arial" w:cs="Arial"/>
                <w:lang w:val="en-GB"/>
              </w:rPr>
            </w:pPr>
            <w:r w:rsidRPr="0010193F">
              <w:rPr>
                <w:rFonts w:ascii="Arial" w:hAnsi="Arial" w:cs="Arial"/>
                <w:lang w:val="en-GB"/>
              </w:rPr>
              <w:t>0.5</w:t>
            </w:r>
          </w:p>
        </w:tc>
        <w:tc>
          <w:tcPr>
            <w:tcW w:w="8260" w:type="dxa"/>
          </w:tcPr>
          <w:p w:rsidR="00920BD6" w:rsidRPr="0010193F" w:rsidRDefault="00920BD6" w:rsidP="007851D6">
            <w:pPr>
              <w:rPr>
                <w:rFonts w:ascii="Arial" w:hAnsi="Arial" w:cs="Arial"/>
                <w:lang w:val="en-GB"/>
              </w:rPr>
            </w:pPr>
            <w:r w:rsidRPr="0010193F">
              <w:rPr>
                <w:rFonts w:ascii="Arial" w:hAnsi="Arial" w:cs="Arial"/>
                <w:lang w:val="en-GB"/>
              </w:rPr>
              <w:t>Tanuj sh</w:t>
            </w:r>
            <w:r w:rsidR="007851D6">
              <w:rPr>
                <w:rFonts w:ascii="Arial" w:hAnsi="Arial" w:cs="Arial"/>
                <w:lang w:val="en-GB"/>
              </w:rPr>
              <w:t>ould explain the tough chapters. This would</w:t>
            </w:r>
            <w:r w:rsidRPr="0010193F">
              <w:rPr>
                <w:rFonts w:ascii="Arial" w:hAnsi="Arial" w:cs="Arial"/>
                <w:lang w:val="en-GB"/>
              </w:rPr>
              <w:t xml:space="preserve"> help Mahua.</w:t>
            </w:r>
          </w:p>
        </w:tc>
      </w:tr>
      <w:tr w:rsidR="00920BD6" w:rsidRPr="0010193F" w:rsidTr="008A3EDD">
        <w:trPr>
          <w:trHeight w:val="300"/>
        </w:trPr>
        <w:tc>
          <w:tcPr>
            <w:tcW w:w="380" w:type="dxa"/>
          </w:tcPr>
          <w:p w:rsidR="00920BD6" w:rsidRPr="0010193F" w:rsidRDefault="00E25843" w:rsidP="0010193F">
            <w:pPr>
              <w:pStyle w:val="ListParagraph"/>
              <w:ind w:left="0"/>
              <w:rPr>
                <w:rFonts w:ascii="Arial" w:hAnsi="Arial" w:cs="Arial"/>
                <w:lang w:val="en-GB"/>
              </w:rPr>
            </w:pPr>
            <w:r w:rsidRPr="0010193F">
              <w:rPr>
                <w:rFonts w:ascii="Arial" w:hAnsi="Arial" w:cs="Arial"/>
                <w:lang w:val="en-GB"/>
              </w:rPr>
              <w:t>0</w:t>
            </w:r>
          </w:p>
        </w:tc>
        <w:tc>
          <w:tcPr>
            <w:tcW w:w="8260" w:type="dxa"/>
          </w:tcPr>
          <w:p w:rsidR="00920BD6" w:rsidRPr="0010193F" w:rsidRDefault="00E25843" w:rsidP="0010193F">
            <w:pPr>
              <w:rPr>
                <w:rFonts w:ascii="Arial" w:hAnsi="Arial" w:cs="Arial"/>
                <w:lang w:val="en-GB"/>
              </w:rPr>
            </w:pPr>
            <w:r w:rsidRPr="0010193F">
              <w:rPr>
                <w:rFonts w:ascii="Arial" w:hAnsi="Arial" w:cs="Arial"/>
                <w:lang w:val="en-GB"/>
              </w:rPr>
              <w:t>Tanuj should not worry about</w:t>
            </w:r>
            <w:r w:rsidR="00391A2C">
              <w:rPr>
                <w:rFonts w:ascii="Arial" w:hAnsi="Arial" w:cs="Arial"/>
                <w:lang w:val="en-GB"/>
              </w:rPr>
              <w:t xml:space="preserve"> Mahua, her tutor will take care of</w:t>
            </w:r>
            <w:r w:rsidRPr="0010193F">
              <w:rPr>
                <w:rFonts w:ascii="Arial" w:hAnsi="Arial" w:cs="Arial"/>
                <w:lang w:val="en-GB"/>
              </w:rPr>
              <w:t xml:space="preserve"> her performance.</w:t>
            </w:r>
          </w:p>
        </w:tc>
      </w:tr>
    </w:tbl>
    <w:p w:rsidR="00920BD6" w:rsidRPr="0010193F" w:rsidRDefault="00920BD6" w:rsidP="0010193F">
      <w:pPr>
        <w:ind w:left="360"/>
        <w:rPr>
          <w:rFonts w:ascii="Arial" w:hAnsi="Arial" w:cs="Arial"/>
        </w:rPr>
      </w:pPr>
    </w:p>
    <w:p w:rsidR="00521E6D" w:rsidRPr="0010193F" w:rsidRDefault="00521E6D" w:rsidP="0010193F">
      <w:pPr>
        <w:rPr>
          <w:rFonts w:ascii="Arial" w:hAnsi="Arial" w:cs="Arial"/>
        </w:rPr>
      </w:pPr>
    </w:p>
    <w:p w:rsidR="008E5269" w:rsidRPr="0010193F" w:rsidRDefault="00FB38A5" w:rsidP="0010193F">
      <w:pPr>
        <w:rPr>
          <w:rFonts w:ascii="Arial" w:hAnsi="Arial" w:cs="Arial"/>
          <w:b/>
        </w:rPr>
      </w:pPr>
      <w:r w:rsidRPr="0010193F">
        <w:rPr>
          <w:rFonts w:ascii="Arial" w:hAnsi="Arial" w:cs="Arial"/>
          <w:b/>
        </w:rPr>
        <w:t>SECTION</w:t>
      </w:r>
      <w:r w:rsidR="00521E6D" w:rsidRPr="0010193F">
        <w:rPr>
          <w:rFonts w:ascii="Arial" w:hAnsi="Arial" w:cs="Arial"/>
          <w:b/>
        </w:rPr>
        <w:t>: D</w:t>
      </w:r>
      <w:r w:rsidR="008E5269" w:rsidRPr="0010193F">
        <w:rPr>
          <w:rFonts w:ascii="Arial" w:hAnsi="Arial" w:cs="Arial"/>
          <w:b/>
        </w:rPr>
        <w:t xml:space="preserve"> </w:t>
      </w:r>
      <w:r w:rsidR="00F25B8B" w:rsidRPr="0010193F">
        <w:rPr>
          <w:rFonts w:ascii="Arial" w:hAnsi="Arial" w:cs="Arial"/>
          <w:b/>
        </w:rPr>
        <w:t>(Compulsory</w:t>
      </w:r>
      <w:r w:rsidR="008E5269" w:rsidRPr="0010193F">
        <w:rPr>
          <w:rFonts w:ascii="Arial" w:hAnsi="Arial" w:cs="Arial"/>
          <w:b/>
        </w:rPr>
        <w:t>) - Student</w:t>
      </w:r>
      <w:r w:rsidR="005D10BD" w:rsidRPr="0010193F">
        <w:rPr>
          <w:rFonts w:ascii="Arial" w:hAnsi="Arial" w:cs="Arial"/>
          <w:b/>
        </w:rPr>
        <w:t>s</w:t>
      </w:r>
      <w:r w:rsidR="008E5269" w:rsidRPr="0010193F">
        <w:rPr>
          <w:rFonts w:ascii="Arial" w:hAnsi="Arial" w:cs="Arial"/>
          <w:b/>
        </w:rPr>
        <w:t xml:space="preserve"> will be given an option to answe</w:t>
      </w:r>
      <w:r w:rsidR="005E7D03" w:rsidRPr="0010193F">
        <w:rPr>
          <w:rFonts w:ascii="Arial" w:hAnsi="Arial" w:cs="Arial"/>
          <w:b/>
        </w:rPr>
        <w:t>r any one question from section</w:t>
      </w:r>
      <w:r w:rsidR="008E5269" w:rsidRPr="0010193F">
        <w:rPr>
          <w:rFonts w:ascii="Arial" w:hAnsi="Arial" w:cs="Arial"/>
          <w:b/>
        </w:rPr>
        <w:t xml:space="preserve"> </w:t>
      </w:r>
      <w:r w:rsidR="005D6DA1" w:rsidRPr="0010193F">
        <w:rPr>
          <w:rFonts w:ascii="Arial" w:hAnsi="Arial" w:cs="Arial"/>
          <w:b/>
        </w:rPr>
        <w:t>D.</w:t>
      </w:r>
      <w:r w:rsidR="00A145D2" w:rsidRPr="0010193F">
        <w:rPr>
          <w:rFonts w:ascii="Arial" w:hAnsi="Arial" w:cs="Arial"/>
          <w:b/>
        </w:rPr>
        <w:t xml:space="preserve">   All questions below carry </w:t>
      </w:r>
      <w:r w:rsidR="008E5269" w:rsidRPr="0010193F">
        <w:rPr>
          <w:rFonts w:ascii="Arial" w:hAnsi="Arial" w:cs="Arial"/>
          <w:b/>
        </w:rPr>
        <w:t>5 marks.</w:t>
      </w:r>
    </w:p>
    <w:p w:rsidR="00521E6D" w:rsidRPr="0010193F" w:rsidRDefault="00521E6D" w:rsidP="0010193F">
      <w:pPr>
        <w:rPr>
          <w:rFonts w:ascii="Arial" w:hAnsi="Arial" w:cs="Arial"/>
          <w:b/>
        </w:rPr>
      </w:pPr>
    </w:p>
    <w:p w:rsidR="00521E6D" w:rsidRPr="0010193F" w:rsidRDefault="00521E6D" w:rsidP="0010193F">
      <w:pPr>
        <w:rPr>
          <w:rFonts w:ascii="Arial" w:hAnsi="Arial" w:cs="Arial"/>
          <w:b/>
        </w:rPr>
      </w:pPr>
      <w:r w:rsidRPr="0010193F">
        <w:rPr>
          <w:rFonts w:ascii="Arial" w:hAnsi="Arial" w:cs="Arial"/>
          <w:b/>
        </w:rPr>
        <w:t>Objective-</w:t>
      </w:r>
      <w:r w:rsidRPr="0010193F">
        <w:rPr>
          <w:rFonts w:ascii="Arial" w:hAnsi="Arial" w:cs="Arial"/>
          <w:b/>
          <w:color w:val="000000"/>
        </w:rPr>
        <w:t>Identify individual personality types and role</w:t>
      </w:r>
      <w:r w:rsidR="005C16FE" w:rsidRPr="0010193F">
        <w:rPr>
          <w:rFonts w:ascii="Arial" w:hAnsi="Arial" w:cs="Arial"/>
          <w:b/>
          <w:color w:val="000000"/>
        </w:rPr>
        <w:t>s</w:t>
      </w:r>
      <w:r w:rsidRPr="0010193F">
        <w:rPr>
          <w:rFonts w:ascii="Arial" w:hAnsi="Arial" w:cs="Arial"/>
          <w:b/>
          <w:color w:val="000000"/>
        </w:rPr>
        <w:t xml:space="preserve"> in a team.</w:t>
      </w:r>
    </w:p>
    <w:p w:rsidR="00521E6D" w:rsidRPr="0010193F" w:rsidRDefault="00521E6D" w:rsidP="0010193F">
      <w:pPr>
        <w:rPr>
          <w:rFonts w:ascii="Arial" w:hAnsi="Arial" w:cs="Arial"/>
        </w:rPr>
      </w:pPr>
    </w:p>
    <w:p w:rsidR="00521E6D" w:rsidRPr="0010193F" w:rsidRDefault="00521E6D" w:rsidP="0010193F">
      <w:pPr>
        <w:pStyle w:val="ListParagraph"/>
        <w:numPr>
          <w:ilvl w:val="0"/>
          <w:numId w:val="8"/>
        </w:numPr>
        <w:rPr>
          <w:rFonts w:ascii="Arial" w:hAnsi="Arial" w:cs="Arial"/>
        </w:rPr>
      </w:pPr>
      <w:r w:rsidRPr="0010193F">
        <w:rPr>
          <w:rFonts w:ascii="Arial" w:hAnsi="Arial" w:cs="Arial"/>
        </w:rPr>
        <w:t xml:space="preserve">Saikat is </w:t>
      </w:r>
      <w:r w:rsidR="00D929CC" w:rsidRPr="0010193F">
        <w:rPr>
          <w:rFonts w:ascii="Arial" w:hAnsi="Arial" w:cs="Arial"/>
        </w:rPr>
        <w:t>a disciplined</w:t>
      </w:r>
      <w:r w:rsidRPr="0010193F">
        <w:rPr>
          <w:rFonts w:ascii="Arial" w:hAnsi="Arial" w:cs="Arial"/>
        </w:rPr>
        <w:t xml:space="preserve"> person. He follows the guidelines and step by step procedures meticulously. Saikat never breaks rules but at times other team members feel that he needs to be a little flexible to allow some amount of innovation.</w:t>
      </w:r>
    </w:p>
    <w:p w:rsidR="00521E6D" w:rsidRPr="0010193F" w:rsidRDefault="00521E6D" w:rsidP="0010193F">
      <w:pPr>
        <w:ind w:left="720"/>
        <w:rPr>
          <w:rFonts w:ascii="Arial" w:hAnsi="Arial" w:cs="Arial"/>
        </w:rPr>
      </w:pPr>
      <w:r w:rsidRPr="0010193F">
        <w:rPr>
          <w:rFonts w:ascii="Arial" w:hAnsi="Arial" w:cs="Arial"/>
        </w:rPr>
        <w:t xml:space="preserve">Question —Refer to the table below and respond. Who according to </w:t>
      </w:r>
      <w:r w:rsidR="00D929CC" w:rsidRPr="0010193F">
        <w:rPr>
          <w:rFonts w:ascii="Arial" w:hAnsi="Arial" w:cs="Arial"/>
        </w:rPr>
        <w:t>you would</w:t>
      </w:r>
      <w:r w:rsidRPr="0010193F">
        <w:rPr>
          <w:rFonts w:ascii="Arial" w:hAnsi="Arial" w:cs="Arial"/>
        </w:rPr>
        <w:t xml:space="preserve"> be the most suitable person to support Saikat and act as a balancing </w:t>
      </w:r>
      <w:r w:rsidR="00D929CC" w:rsidRPr="0010193F">
        <w:rPr>
          <w:rFonts w:ascii="Arial" w:hAnsi="Arial" w:cs="Arial"/>
        </w:rPr>
        <w:t>factor?</w:t>
      </w:r>
      <w:r w:rsidRPr="0010193F">
        <w:rPr>
          <w:rFonts w:ascii="Arial" w:hAnsi="Arial" w:cs="Arial"/>
        </w:rPr>
        <w:t xml:space="preserve"> Please explain why you are choosing that team member.</w:t>
      </w:r>
    </w:p>
    <w:p w:rsidR="00521E6D" w:rsidRPr="0010193F" w:rsidRDefault="00521E6D" w:rsidP="0010193F">
      <w:pPr>
        <w:rPr>
          <w:rFonts w:ascii="Arial" w:hAnsi="Arial" w:cs="Arial"/>
        </w:rPr>
      </w:pPr>
    </w:p>
    <w:p w:rsidR="00521E6D" w:rsidRPr="0010193F" w:rsidRDefault="00521E6D" w:rsidP="0010193F">
      <w:pPr>
        <w:pStyle w:val="ListParagraph"/>
        <w:numPr>
          <w:ilvl w:val="0"/>
          <w:numId w:val="8"/>
        </w:numPr>
        <w:rPr>
          <w:rFonts w:ascii="Arial" w:hAnsi="Arial" w:cs="Arial"/>
        </w:rPr>
      </w:pPr>
      <w:r w:rsidRPr="0010193F">
        <w:rPr>
          <w:rFonts w:ascii="Arial" w:hAnsi="Arial" w:cs="Arial"/>
        </w:rPr>
        <w:t xml:space="preserve">Renu finds faults in every report that comes to her. She makes the correction herself and in doing so often she has to stay back in the </w:t>
      </w:r>
      <w:r w:rsidR="00D929CC" w:rsidRPr="0010193F">
        <w:rPr>
          <w:rFonts w:ascii="Arial" w:hAnsi="Arial" w:cs="Arial"/>
        </w:rPr>
        <w:t>office after</w:t>
      </w:r>
      <w:r w:rsidRPr="0010193F">
        <w:rPr>
          <w:rFonts w:ascii="Arial" w:hAnsi="Arial" w:cs="Arial"/>
        </w:rPr>
        <w:t xml:space="preserve"> every one leaves.</w:t>
      </w:r>
    </w:p>
    <w:p w:rsidR="00521E6D" w:rsidRPr="0010193F" w:rsidRDefault="00521E6D" w:rsidP="0010193F">
      <w:pPr>
        <w:ind w:left="720"/>
        <w:rPr>
          <w:rFonts w:ascii="Arial" w:hAnsi="Arial" w:cs="Arial"/>
        </w:rPr>
      </w:pPr>
      <w:r w:rsidRPr="0010193F">
        <w:rPr>
          <w:rFonts w:ascii="Arial" w:hAnsi="Arial" w:cs="Arial"/>
        </w:rPr>
        <w:t xml:space="preserve">Question --- What do you </w:t>
      </w:r>
      <w:r w:rsidR="00D5572F" w:rsidRPr="0010193F">
        <w:rPr>
          <w:rFonts w:ascii="Arial" w:hAnsi="Arial" w:cs="Arial"/>
        </w:rPr>
        <w:t>think Renu</w:t>
      </w:r>
      <w:r w:rsidRPr="0010193F">
        <w:rPr>
          <w:rFonts w:ascii="Arial" w:hAnsi="Arial" w:cs="Arial"/>
        </w:rPr>
        <w:t xml:space="preserve"> should do and which other team member could help her to handle such situations. Refer to the table below and respond. Please explain why you are suggesting this to Renu.</w:t>
      </w:r>
    </w:p>
    <w:p w:rsidR="00F33CC8" w:rsidRPr="0010193F" w:rsidRDefault="00F33CC8" w:rsidP="0010193F">
      <w:pPr>
        <w:ind w:left="180" w:hanging="180"/>
        <w:rPr>
          <w:rFonts w:ascii="Arial" w:hAnsi="Arial" w:cs="Arial"/>
        </w:rPr>
      </w:pPr>
    </w:p>
    <w:p w:rsidR="00521E6D" w:rsidRPr="0010193F" w:rsidRDefault="00521E6D" w:rsidP="0010193F">
      <w:pPr>
        <w:pStyle w:val="ListParagraph"/>
        <w:rPr>
          <w:rFonts w:ascii="Arial" w:hAnsi="Arial" w:cs="Arial"/>
        </w:rPr>
      </w:pPr>
      <w:r w:rsidRPr="0010193F">
        <w:rPr>
          <w:rFonts w:ascii="Arial" w:hAnsi="Arial" w:cs="Arial"/>
        </w:rPr>
        <w:t>TABLE ---</w:t>
      </w:r>
    </w:p>
    <w:p w:rsidR="00521E6D" w:rsidRPr="0010193F" w:rsidRDefault="00521E6D" w:rsidP="0010193F">
      <w:pPr>
        <w:pStyle w:val="ListParagraph"/>
        <w:rPr>
          <w:rFonts w:ascii="Arial" w:hAnsi="Arial" w:cs="Arial"/>
        </w:rPr>
      </w:pPr>
    </w:p>
    <w:tbl>
      <w:tblPr>
        <w:tblW w:w="8604" w:type="dxa"/>
        <w:tblInd w:w="-45" w:type="dxa"/>
        <w:tblLayout w:type="fixed"/>
        <w:tblLook w:val="0000" w:firstRow="0" w:lastRow="0" w:firstColumn="0" w:lastColumn="0" w:noHBand="0" w:noVBand="0"/>
      </w:tblPr>
      <w:tblGrid>
        <w:gridCol w:w="1200"/>
        <w:gridCol w:w="2184"/>
        <w:gridCol w:w="2513"/>
        <w:gridCol w:w="2707"/>
      </w:tblGrid>
      <w:tr w:rsidR="00521E6D" w:rsidRPr="0010193F" w:rsidTr="005E7D03">
        <w:trPr>
          <w:trHeight w:val="290"/>
        </w:trPr>
        <w:tc>
          <w:tcPr>
            <w:tcW w:w="1200" w:type="dxa"/>
            <w:tcBorders>
              <w:top w:val="single" w:sz="12" w:space="0" w:color="auto"/>
              <w:left w:val="single" w:sz="12" w:space="0" w:color="auto"/>
              <w:bottom w:val="nil"/>
              <w:right w:val="nil"/>
            </w:tcBorders>
            <w:shd w:val="solid" w:color="FFFFFF" w:fill="auto"/>
          </w:tcPr>
          <w:p w:rsidR="00521E6D" w:rsidRPr="0010193F" w:rsidRDefault="00521E6D" w:rsidP="0010193F">
            <w:pPr>
              <w:autoSpaceDE w:val="0"/>
              <w:autoSpaceDN w:val="0"/>
              <w:adjustRightInd w:val="0"/>
              <w:spacing w:after="0" w:line="240" w:lineRule="auto"/>
              <w:rPr>
                <w:rFonts w:ascii="Arial" w:hAnsi="Arial" w:cs="Arial"/>
                <w:b/>
                <w:bCs/>
                <w:color w:val="000000"/>
              </w:rPr>
            </w:pPr>
            <w:r w:rsidRPr="0010193F">
              <w:rPr>
                <w:rFonts w:ascii="Arial" w:hAnsi="Arial" w:cs="Arial"/>
                <w:b/>
                <w:bCs/>
                <w:color w:val="000000"/>
              </w:rPr>
              <w:t>ROLES</w:t>
            </w:r>
          </w:p>
        </w:tc>
        <w:tc>
          <w:tcPr>
            <w:tcW w:w="2184" w:type="dxa"/>
            <w:tcBorders>
              <w:top w:val="single" w:sz="12" w:space="0" w:color="auto"/>
              <w:left w:val="single" w:sz="6" w:space="0" w:color="auto"/>
              <w:bottom w:val="nil"/>
              <w:right w:val="single" w:sz="6" w:space="0" w:color="auto"/>
            </w:tcBorders>
            <w:shd w:val="solid" w:color="FFFFFF" w:fill="auto"/>
          </w:tcPr>
          <w:p w:rsidR="00521E6D" w:rsidRPr="0010193F" w:rsidRDefault="00521E6D" w:rsidP="0010193F">
            <w:pPr>
              <w:autoSpaceDE w:val="0"/>
              <w:autoSpaceDN w:val="0"/>
              <w:adjustRightInd w:val="0"/>
              <w:spacing w:after="0" w:line="240" w:lineRule="auto"/>
              <w:rPr>
                <w:rFonts w:ascii="Arial" w:hAnsi="Arial" w:cs="Arial"/>
                <w:b/>
                <w:bCs/>
                <w:color w:val="000000"/>
              </w:rPr>
            </w:pPr>
            <w:r w:rsidRPr="0010193F">
              <w:rPr>
                <w:rFonts w:ascii="Arial" w:hAnsi="Arial" w:cs="Arial"/>
                <w:b/>
                <w:bCs/>
                <w:color w:val="000000"/>
              </w:rPr>
              <w:t>TEAM  ROLES</w:t>
            </w:r>
          </w:p>
        </w:tc>
        <w:tc>
          <w:tcPr>
            <w:tcW w:w="2513" w:type="dxa"/>
            <w:tcBorders>
              <w:top w:val="single" w:sz="12" w:space="0" w:color="auto"/>
              <w:left w:val="single" w:sz="6" w:space="0" w:color="auto"/>
              <w:bottom w:val="nil"/>
              <w:right w:val="single" w:sz="6" w:space="0" w:color="auto"/>
            </w:tcBorders>
            <w:shd w:val="solid" w:color="FFFFFF" w:fill="auto"/>
          </w:tcPr>
          <w:p w:rsidR="00521E6D" w:rsidRPr="0010193F" w:rsidRDefault="00521E6D" w:rsidP="0010193F">
            <w:pPr>
              <w:autoSpaceDE w:val="0"/>
              <w:autoSpaceDN w:val="0"/>
              <w:adjustRightInd w:val="0"/>
              <w:spacing w:after="0" w:line="240" w:lineRule="auto"/>
              <w:rPr>
                <w:rFonts w:ascii="Arial" w:hAnsi="Arial" w:cs="Arial"/>
                <w:b/>
                <w:bCs/>
                <w:color w:val="000000"/>
              </w:rPr>
            </w:pPr>
            <w:r w:rsidRPr="0010193F">
              <w:rPr>
                <w:rFonts w:ascii="Arial" w:hAnsi="Arial" w:cs="Arial"/>
                <w:b/>
                <w:bCs/>
                <w:color w:val="000000"/>
              </w:rPr>
              <w:t>STRENGTHS</w:t>
            </w:r>
          </w:p>
        </w:tc>
        <w:tc>
          <w:tcPr>
            <w:tcW w:w="2707" w:type="dxa"/>
            <w:tcBorders>
              <w:top w:val="single" w:sz="12" w:space="0" w:color="auto"/>
              <w:left w:val="single" w:sz="6" w:space="0" w:color="auto"/>
              <w:bottom w:val="nil"/>
              <w:right w:val="single" w:sz="12" w:space="0" w:color="auto"/>
            </w:tcBorders>
            <w:shd w:val="solid" w:color="FFFFFF" w:fill="auto"/>
          </w:tcPr>
          <w:p w:rsidR="00521E6D" w:rsidRPr="0010193F" w:rsidRDefault="00521E6D" w:rsidP="0010193F">
            <w:pPr>
              <w:autoSpaceDE w:val="0"/>
              <w:autoSpaceDN w:val="0"/>
              <w:adjustRightInd w:val="0"/>
              <w:spacing w:after="0" w:line="240" w:lineRule="auto"/>
              <w:rPr>
                <w:rFonts w:ascii="Arial" w:hAnsi="Arial" w:cs="Arial"/>
                <w:b/>
                <w:bCs/>
                <w:color w:val="000000"/>
              </w:rPr>
            </w:pPr>
            <w:r w:rsidRPr="0010193F">
              <w:rPr>
                <w:rFonts w:ascii="Arial" w:hAnsi="Arial" w:cs="Arial"/>
                <w:b/>
                <w:bCs/>
                <w:color w:val="000000"/>
              </w:rPr>
              <w:t>ALLOWABLE  WEAKNESSES</w:t>
            </w:r>
          </w:p>
        </w:tc>
      </w:tr>
      <w:tr w:rsidR="00521E6D" w:rsidRPr="0010193F" w:rsidTr="005E7D03">
        <w:trPr>
          <w:trHeight w:val="1162"/>
        </w:trPr>
        <w:tc>
          <w:tcPr>
            <w:tcW w:w="1200" w:type="dxa"/>
            <w:tcBorders>
              <w:top w:val="single" w:sz="6" w:space="0" w:color="auto"/>
              <w:left w:val="single" w:sz="6" w:space="0" w:color="auto"/>
              <w:bottom w:val="single" w:sz="6" w:space="0" w:color="auto"/>
              <w:right w:val="single" w:sz="6" w:space="0" w:color="auto"/>
            </w:tcBorders>
            <w:shd w:val="solid" w:color="FFCC99" w:fill="auto"/>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Action oriented</w:t>
            </w:r>
          </w:p>
        </w:tc>
        <w:tc>
          <w:tcPr>
            <w:tcW w:w="2184" w:type="dxa"/>
            <w:tcBorders>
              <w:top w:val="single" w:sz="6" w:space="0" w:color="auto"/>
              <w:left w:val="single" w:sz="6" w:space="0" w:color="auto"/>
              <w:bottom w:val="single" w:sz="6" w:space="0" w:color="auto"/>
              <w:right w:val="single" w:sz="6" w:space="0" w:color="auto"/>
            </w:tcBorders>
            <w:shd w:val="solid" w:color="FFFFCC" w:fill="auto"/>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Implementer</w:t>
            </w:r>
          </w:p>
        </w:tc>
        <w:tc>
          <w:tcPr>
            <w:tcW w:w="2513" w:type="dxa"/>
            <w:tcBorders>
              <w:top w:val="single" w:sz="6" w:space="0" w:color="auto"/>
              <w:left w:val="single" w:sz="6" w:space="0" w:color="auto"/>
              <w:bottom w:val="single" w:sz="6" w:space="0" w:color="auto"/>
              <w:right w:val="single" w:sz="6" w:space="0" w:color="auto"/>
            </w:tcBorders>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Disciplined, Task focussed, practical and somewhat conservative, Executer.</w:t>
            </w:r>
          </w:p>
        </w:tc>
        <w:tc>
          <w:tcPr>
            <w:tcW w:w="2707" w:type="dxa"/>
            <w:tcBorders>
              <w:top w:val="single" w:sz="6" w:space="0" w:color="auto"/>
              <w:left w:val="single" w:sz="6" w:space="0" w:color="auto"/>
              <w:bottom w:val="single" w:sz="6" w:space="0" w:color="auto"/>
              <w:right w:val="single" w:sz="6" w:space="0" w:color="auto"/>
            </w:tcBorders>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At times inflexible, thinks a lot before taking action, Does not prefer to think out of the box</w:t>
            </w:r>
          </w:p>
        </w:tc>
      </w:tr>
      <w:tr w:rsidR="00521E6D" w:rsidRPr="0010193F" w:rsidTr="005E7D03">
        <w:trPr>
          <w:trHeight w:val="581"/>
        </w:trPr>
        <w:tc>
          <w:tcPr>
            <w:tcW w:w="1200" w:type="dxa"/>
            <w:tcBorders>
              <w:top w:val="single" w:sz="6" w:space="0" w:color="auto"/>
              <w:left w:val="single" w:sz="6" w:space="0" w:color="auto"/>
              <w:bottom w:val="single" w:sz="6" w:space="0" w:color="auto"/>
              <w:right w:val="single" w:sz="6" w:space="0" w:color="auto"/>
            </w:tcBorders>
            <w:shd w:val="solid" w:color="FFCC99" w:fill="auto"/>
          </w:tcPr>
          <w:p w:rsidR="00521E6D" w:rsidRPr="0010193F" w:rsidRDefault="00521E6D" w:rsidP="0010193F">
            <w:pPr>
              <w:autoSpaceDE w:val="0"/>
              <w:autoSpaceDN w:val="0"/>
              <w:adjustRightInd w:val="0"/>
              <w:spacing w:after="0" w:line="240" w:lineRule="auto"/>
              <w:rPr>
                <w:rFonts w:ascii="Arial" w:hAnsi="Arial" w:cs="Arial"/>
                <w:color w:val="000000"/>
              </w:rPr>
            </w:pPr>
          </w:p>
        </w:tc>
        <w:tc>
          <w:tcPr>
            <w:tcW w:w="2184" w:type="dxa"/>
            <w:tcBorders>
              <w:top w:val="single" w:sz="6" w:space="0" w:color="auto"/>
              <w:left w:val="single" w:sz="6" w:space="0" w:color="auto"/>
              <w:bottom w:val="single" w:sz="6" w:space="0" w:color="auto"/>
              <w:right w:val="single" w:sz="6" w:space="0" w:color="auto"/>
            </w:tcBorders>
            <w:shd w:val="solid" w:color="FFFFCC" w:fill="auto"/>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Completer Finisher</w:t>
            </w:r>
          </w:p>
        </w:tc>
        <w:tc>
          <w:tcPr>
            <w:tcW w:w="2513" w:type="dxa"/>
            <w:tcBorders>
              <w:top w:val="single" w:sz="6" w:space="0" w:color="auto"/>
              <w:left w:val="single" w:sz="6" w:space="0" w:color="auto"/>
              <w:bottom w:val="single" w:sz="6" w:space="0" w:color="auto"/>
              <w:right w:val="single" w:sz="6" w:space="0" w:color="auto"/>
            </w:tcBorders>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Keen eye for detail, perfectionist.</w:t>
            </w:r>
          </w:p>
        </w:tc>
        <w:tc>
          <w:tcPr>
            <w:tcW w:w="2707" w:type="dxa"/>
            <w:tcBorders>
              <w:top w:val="single" w:sz="6" w:space="0" w:color="auto"/>
              <w:left w:val="single" w:sz="6" w:space="0" w:color="auto"/>
              <w:bottom w:val="single" w:sz="6" w:space="0" w:color="auto"/>
              <w:right w:val="single" w:sz="6" w:space="0" w:color="auto"/>
            </w:tcBorders>
          </w:tcPr>
          <w:p w:rsidR="00521E6D" w:rsidRPr="0010193F" w:rsidRDefault="00A145D2"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Nit-</w:t>
            </w:r>
            <w:r w:rsidR="00521E6D" w:rsidRPr="0010193F">
              <w:rPr>
                <w:rFonts w:ascii="Arial" w:hAnsi="Arial" w:cs="Arial"/>
                <w:color w:val="000000"/>
              </w:rPr>
              <w:t>picker, anxious, hesitates to delegate</w:t>
            </w:r>
          </w:p>
        </w:tc>
      </w:tr>
      <w:tr w:rsidR="00521E6D" w:rsidRPr="0010193F" w:rsidTr="005E7D03">
        <w:trPr>
          <w:trHeight w:val="871"/>
        </w:trPr>
        <w:tc>
          <w:tcPr>
            <w:tcW w:w="1200" w:type="dxa"/>
            <w:tcBorders>
              <w:top w:val="single" w:sz="6" w:space="0" w:color="auto"/>
              <w:left w:val="single" w:sz="6" w:space="0" w:color="auto"/>
              <w:bottom w:val="single" w:sz="6" w:space="0" w:color="auto"/>
              <w:right w:val="single" w:sz="6" w:space="0" w:color="auto"/>
            </w:tcBorders>
            <w:shd w:val="solid" w:color="CCFFCC" w:fill="auto"/>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People Oriented</w:t>
            </w:r>
          </w:p>
        </w:tc>
        <w:tc>
          <w:tcPr>
            <w:tcW w:w="2184" w:type="dxa"/>
            <w:tcBorders>
              <w:top w:val="single" w:sz="6" w:space="0" w:color="auto"/>
              <w:left w:val="single" w:sz="6" w:space="0" w:color="auto"/>
              <w:bottom w:val="single" w:sz="6" w:space="0" w:color="auto"/>
              <w:right w:val="single" w:sz="6" w:space="0" w:color="auto"/>
            </w:tcBorders>
            <w:shd w:val="solid" w:color="99CCFF" w:fill="auto"/>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Co-ordinator</w:t>
            </w:r>
          </w:p>
        </w:tc>
        <w:tc>
          <w:tcPr>
            <w:tcW w:w="2513" w:type="dxa"/>
            <w:tcBorders>
              <w:top w:val="single" w:sz="6" w:space="0" w:color="auto"/>
              <w:left w:val="single" w:sz="6" w:space="0" w:color="auto"/>
              <w:bottom w:val="single" w:sz="6" w:space="0" w:color="auto"/>
              <w:right w:val="single" w:sz="6" w:space="0" w:color="auto"/>
            </w:tcBorders>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clarifies, summarises, utilises full potential of people</w:t>
            </w:r>
          </w:p>
        </w:tc>
        <w:tc>
          <w:tcPr>
            <w:tcW w:w="2707" w:type="dxa"/>
            <w:tcBorders>
              <w:top w:val="single" w:sz="6" w:space="0" w:color="auto"/>
              <w:left w:val="single" w:sz="6" w:space="0" w:color="auto"/>
              <w:bottom w:val="single" w:sz="6" w:space="0" w:color="auto"/>
              <w:right w:val="single" w:sz="6" w:space="0" w:color="auto"/>
            </w:tcBorders>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Delegates more, at times manipulates</w:t>
            </w:r>
          </w:p>
        </w:tc>
      </w:tr>
      <w:tr w:rsidR="00521E6D" w:rsidRPr="0010193F" w:rsidTr="005E7D03">
        <w:trPr>
          <w:trHeight w:val="871"/>
        </w:trPr>
        <w:tc>
          <w:tcPr>
            <w:tcW w:w="1200" w:type="dxa"/>
            <w:tcBorders>
              <w:top w:val="single" w:sz="6" w:space="0" w:color="auto"/>
              <w:left w:val="single" w:sz="6" w:space="0" w:color="auto"/>
              <w:bottom w:val="single" w:sz="6" w:space="0" w:color="auto"/>
              <w:right w:val="single" w:sz="6" w:space="0" w:color="auto"/>
            </w:tcBorders>
            <w:shd w:val="solid" w:color="CCFFCC" w:fill="auto"/>
          </w:tcPr>
          <w:p w:rsidR="00521E6D" w:rsidRPr="0010193F" w:rsidRDefault="00521E6D" w:rsidP="0010193F">
            <w:pPr>
              <w:autoSpaceDE w:val="0"/>
              <w:autoSpaceDN w:val="0"/>
              <w:adjustRightInd w:val="0"/>
              <w:spacing w:after="0" w:line="240" w:lineRule="auto"/>
              <w:rPr>
                <w:rFonts w:ascii="Arial" w:hAnsi="Arial" w:cs="Arial"/>
                <w:color w:val="000000"/>
              </w:rPr>
            </w:pPr>
          </w:p>
        </w:tc>
        <w:tc>
          <w:tcPr>
            <w:tcW w:w="2184" w:type="dxa"/>
            <w:tcBorders>
              <w:top w:val="single" w:sz="6" w:space="0" w:color="auto"/>
              <w:left w:val="single" w:sz="6" w:space="0" w:color="auto"/>
              <w:bottom w:val="single" w:sz="6" w:space="0" w:color="auto"/>
              <w:right w:val="single" w:sz="6" w:space="0" w:color="auto"/>
            </w:tcBorders>
            <w:shd w:val="solid" w:color="99CCFF" w:fill="auto"/>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Team worker</w:t>
            </w:r>
          </w:p>
        </w:tc>
        <w:tc>
          <w:tcPr>
            <w:tcW w:w="2513" w:type="dxa"/>
            <w:tcBorders>
              <w:top w:val="single" w:sz="6" w:space="0" w:color="auto"/>
              <w:left w:val="single" w:sz="6" w:space="0" w:color="auto"/>
              <w:bottom w:val="single" w:sz="6" w:space="0" w:color="auto"/>
              <w:right w:val="single" w:sz="6" w:space="0" w:color="auto"/>
            </w:tcBorders>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Sensitive, helpful, balances and accommodates.</w:t>
            </w:r>
          </w:p>
        </w:tc>
        <w:tc>
          <w:tcPr>
            <w:tcW w:w="2707" w:type="dxa"/>
            <w:tcBorders>
              <w:top w:val="single" w:sz="6" w:space="0" w:color="auto"/>
              <w:left w:val="single" w:sz="6" w:space="0" w:color="auto"/>
              <w:bottom w:val="single" w:sz="6" w:space="0" w:color="auto"/>
              <w:right w:val="single" w:sz="6" w:space="0" w:color="auto"/>
            </w:tcBorders>
          </w:tcPr>
          <w:p w:rsidR="00521E6D" w:rsidRPr="0010193F" w:rsidRDefault="00A145D2"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Avoids confrontations, can</w:t>
            </w:r>
            <w:r w:rsidR="00521E6D" w:rsidRPr="0010193F">
              <w:rPr>
                <w:rFonts w:ascii="Arial" w:hAnsi="Arial" w:cs="Arial"/>
                <w:color w:val="000000"/>
              </w:rPr>
              <w:t>not handle critical situations adeptly</w:t>
            </w:r>
          </w:p>
        </w:tc>
      </w:tr>
      <w:tr w:rsidR="00521E6D" w:rsidRPr="0010193F" w:rsidTr="005E7D03">
        <w:trPr>
          <w:trHeight w:val="1452"/>
        </w:trPr>
        <w:tc>
          <w:tcPr>
            <w:tcW w:w="1200" w:type="dxa"/>
            <w:tcBorders>
              <w:top w:val="single" w:sz="6" w:space="0" w:color="auto"/>
              <w:left w:val="single" w:sz="6" w:space="0" w:color="auto"/>
              <w:bottom w:val="single" w:sz="6" w:space="0" w:color="auto"/>
              <w:right w:val="single" w:sz="6" w:space="0" w:color="auto"/>
            </w:tcBorders>
            <w:shd w:val="solid" w:color="CCFFCC" w:fill="auto"/>
          </w:tcPr>
          <w:p w:rsidR="00521E6D" w:rsidRPr="0010193F" w:rsidRDefault="00521E6D" w:rsidP="0010193F">
            <w:pPr>
              <w:autoSpaceDE w:val="0"/>
              <w:autoSpaceDN w:val="0"/>
              <w:adjustRightInd w:val="0"/>
              <w:spacing w:after="0" w:line="240" w:lineRule="auto"/>
              <w:rPr>
                <w:rFonts w:ascii="Arial" w:hAnsi="Arial" w:cs="Arial"/>
                <w:color w:val="000000"/>
              </w:rPr>
            </w:pPr>
          </w:p>
        </w:tc>
        <w:tc>
          <w:tcPr>
            <w:tcW w:w="2184" w:type="dxa"/>
            <w:tcBorders>
              <w:top w:val="single" w:sz="6" w:space="0" w:color="auto"/>
              <w:left w:val="single" w:sz="6" w:space="0" w:color="auto"/>
              <w:bottom w:val="single" w:sz="6" w:space="0" w:color="auto"/>
              <w:right w:val="single" w:sz="6" w:space="0" w:color="auto"/>
            </w:tcBorders>
            <w:shd w:val="solid" w:color="99CCFF" w:fill="auto"/>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Resource Investigator</w:t>
            </w:r>
          </w:p>
        </w:tc>
        <w:tc>
          <w:tcPr>
            <w:tcW w:w="2513" w:type="dxa"/>
            <w:tcBorders>
              <w:top w:val="single" w:sz="6" w:space="0" w:color="auto"/>
              <w:left w:val="single" w:sz="6" w:space="0" w:color="auto"/>
              <w:bottom w:val="single" w:sz="6" w:space="0" w:color="auto"/>
              <w:right w:val="single" w:sz="6" w:space="0" w:color="auto"/>
            </w:tcBorders>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Open minded, cheerful, excellent networker, adventurous, loves to try new ideas.</w:t>
            </w:r>
          </w:p>
        </w:tc>
        <w:tc>
          <w:tcPr>
            <w:tcW w:w="2707" w:type="dxa"/>
            <w:tcBorders>
              <w:top w:val="single" w:sz="6" w:space="0" w:color="auto"/>
              <w:left w:val="single" w:sz="6" w:space="0" w:color="auto"/>
              <w:bottom w:val="single" w:sz="6" w:space="0" w:color="auto"/>
              <w:right w:val="single" w:sz="6" w:space="0" w:color="auto"/>
            </w:tcBorders>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At times, over enthusiastic, might give up before completion, not tenacious</w:t>
            </w:r>
          </w:p>
        </w:tc>
      </w:tr>
      <w:tr w:rsidR="00521E6D" w:rsidRPr="0010193F" w:rsidTr="005E7D03">
        <w:trPr>
          <w:trHeight w:val="871"/>
        </w:trPr>
        <w:tc>
          <w:tcPr>
            <w:tcW w:w="1200" w:type="dxa"/>
            <w:tcBorders>
              <w:top w:val="nil"/>
              <w:left w:val="single" w:sz="12" w:space="0" w:color="auto"/>
              <w:bottom w:val="nil"/>
              <w:right w:val="single" w:sz="12" w:space="0" w:color="auto"/>
            </w:tcBorders>
            <w:shd w:val="solid" w:color="FFFFCC" w:fill="auto"/>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Cerebral</w:t>
            </w:r>
          </w:p>
        </w:tc>
        <w:tc>
          <w:tcPr>
            <w:tcW w:w="2184" w:type="dxa"/>
            <w:tcBorders>
              <w:top w:val="nil"/>
              <w:left w:val="nil"/>
              <w:bottom w:val="single" w:sz="6" w:space="0" w:color="auto"/>
              <w:right w:val="single" w:sz="6" w:space="0" w:color="auto"/>
            </w:tcBorders>
            <w:shd w:val="solid" w:color="FFCC99" w:fill="auto"/>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Plant</w:t>
            </w:r>
          </w:p>
        </w:tc>
        <w:tc>
          <w:tcPr>
            <w:tcW w:w="2513" w:type="dxa"/>
            <w:tcBorders>
              <w:top w:val="nil"/>
              <w:left w:val="single" w:sz="6" w:space="0" w:color="auto"/>
              <w:bottom w:val="single" w:sz="6" w:space="0" w:color="auto"/>
              <w:right w:val="single" w:sz="6" w:space="0" w:color="auto"/>
            </w:tcBorders>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Creative, does not like confinement, not very practical, Innovative.</w:t>
            </w:r>
          </w:p>
        </w:tc>
        <w:tc>
          <w:tcPr>
            <w:tcW w:w="2707" w:type="dxa"/>
            <w:tcBorders>
              <w:top w:val="nil"/>
              <w:left w:val="single" w:sz="6" w:space="0" w:color="auto"/>
              <w:bottom w:val="single" w:sz="6" w:space="0" w:color="auto"/>
              <w:right w:val="single" w:sz="6" w:space="0" w:color="auto"/>
            </w:tcBorders>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At times unrealistic and impractical</w:t>
            </w:r>
          </w:p>
        </w:tc>
      </w:tr>
      <w:tr w:rsidR="00521E6D" w:rsidRPr="0010193F" w:rsidTr="005E7D03">
        <w:trPr>
          <w:trHeight w:val="871"/>
        </w:trPr>
        <w:tc>
          <w:tcPr>
            <w:tcW w:w="1200" w:type="dxa"/>
            <w:tcBorders>
              <w:top w:val="nil"/>
              <w:left w:val="single" w:sz="12" w:space="0" w:color="auto"/>
              <w:bottom w:val="nil"/>
              <w:right w:val="single" w:sz="12" w:space="0" w:color="auto"/>
            </w:tcBorders>
            <w:shd w:val="solid" w:color="FFFFCC" w:fill="auto"/>
          </w:tcPr>
          <w:p w:rsidR="00521E6D" w:rsidRPr="0010193F" w:rsidRDefault="00521E6D" w:rsidP="0010193F">
            <w:pPr>
              <w:autoSpaceDE w:val="0"/>
              <w:autoSpaceDN w:val="0"/>
              <w:adjustRightInd w:val="0"/>
              <w:spacing w:after="0" w:line="240" w:lineRule="auto"/>
              <w:rPr>
                <w:rFonts w:ascii="Arial" w:hAnsi="Arial" w:cs="Arial"/>
                <w:color w:val="000000"/>
              </w:rPr>
            </w:pPr>
          </w:p>
        </w:tc>
        <w:tc>
          <w:tcPr>
            <w:tcW w:w="2184" w:type="dxa"/>
            <w:tcBorders>
              <w:top w:val="single" w:sz="6" w:space="0" w:color="auto"/>
              <w:left w:val="nil"/>
              <w:bottom w:val="single" w:sz="6" w:space="0" w:color="auto"/>
              <w:right w:val="single" w:sz="6" w:space="0" w:color="auto"/>
            </w:tcBorders>
            <w:shd w:val="solid" w:color="FFCC99" w:fill="auto"/>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Monitor Evaluator</w:t>
            </w:r>
          </w:p>
        </w:tc>
        <w:tc>
          <w:tcPr>
            <w:tcW w:w="2513" w:type="dxa"/>
            <w:tcBorders>
              <w:top w:val="single" w:sz="6" w:space="0" w:color="auto"/>
              <w:left w:val="single" w:sz="6" w:space="0" w:color="auto"/>
              <w:bottom w:val="single" w:sz="6" w:space="0" w:color="auto"/>
              <w:right w:val="single" w:sz="6" w:space="0" w:color="auto"/>
            </w:tcBorders>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Analytical and thoughtful, evaluates critically,</w:t>
            </w:r>
          </w:p>
        </w:tc>
        <w:tc>
          <w:tcPr>
            <w:tcW w:w="2707" w:type="dxa"/>
            <w:tcBorders>
              <w:top w:val="single" w:sz="6" w:space="0" w:color="auto"/>
              <w:left w:val="single" w:sz="6" w:space="0" w:color="auto"/>
              <w:bottom w:val="single" w:sz="6" w:space="0" w:color="auto"/>
              <w:right w:val="single" w:sz="6" w:space="0" w:color="auto"/>
            </w:tcBorders>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At times, very critical and passive</w:t>
            </w:r>
          </w:p>
        </w:tc>
      </w:tr>
      <w:tr w:rsidR="00521E6D" w:rsidRPr="0010193F" w:rsidTr="005E7D03">
        <w:trPr>
          <w:trHeight w:val="886"/>
        </w:trPr>
        <w:tc>
          <w:tcPr>
            <w:tcW w:w="1200" w:type="dxa"/>
            <w:tcBorders>
              <w:top w:val="nil"/>
              <w:left w:val="single" w:sz="12" w:space="0" w:color="auto"/>
              <w:bottom w:val="single" w:sz="12" w:space="0" w:color="auto"/>
              <w:right w:val="single" w:sz="12" w:space="0" w:color="auto"/>
            </w:tcBorders>
            <w:shd w:val="solid" w:color="FFFFCC" w:fill="auto"/>
          </w:tcPr>
          <w:p w:rsidR="00521E6D" w:rsidRPr="0010193F" w:rsidRDefault="00521E6D" w:rsidP="0010193F">
            <w:pPr>
              <w:autoSpaceDE w:val="0"/>
              <w:autoSpaceDN w:val="0"/>
              <w:adjustRightInd w:val="0"/>
              <w:spacing w:after="0" w:line="240" w:lineRule="auto"/>
              <w:rPr>
                <w:rFonts w:ascii="Arial" w:hAnsi="Arial" w:cs="Arial"/>
                <w:color w:val="000000"/>
              </w:rPr>
            </w:pPr>
          </w:p>
        </w:tc>
        <w:tc>
          <w:tcPr>
            <w:tcW w:w="2184" w:type="dxa"/>
            <w:tcBorders>
              <w:top w:val="single" w:sz="6" w:space="0" w:color="auto"/>
              <w:left w:val="nil"/>
              <w:bottom w:val="single" w:sz="6" w:space="0" w:color="auto"/>
              <w:right w:val="single" w:sz="6" w:space="0" w:color="auto"/>
            </w:tcBorders>
            <w:shd w:val="solid" w:color="FFCC99" w:fill="auto"/>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Specialist</w:t>
            </w:r>
          </w:p>
        </w:tc>
        <w:tc>
          <w:tcPr>
            <w:tcW w:w="2513" w:type="dxa"/>
            <w:tcBorders>
              <w:top w:val="single" w:sz="6" w:space="0" w:color="auto"/>
              <w:left w:val="single" w:sz="6" w:space="0" w:color="auto"/>
              <w:bottom w:val="single" w:sz="6" w:space="0" w:color="auto"/>
              <w:right w:val="single" w:sz="6" w:space="0" w:color="auto"/>
            </w:tcBorders>
          </w:tcPr>
          <w:p w:rsidR="00521E6D" w:rsidRPr="0010193F" w:rsidRDefault="00FB38A5"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Knowledge and</w:t>
            </w:r>
            <w:r w:rsidR="00521E6D" w:rsidRPr="0010193F">
              <w:rPr>
                <w:rFonts w:ascii="Arial" w:hAnsi="Arial" w:cs="Arial"/>
                <w:color w:val="000000"/>
              </w:rPr>
              <w:t xml:space="preserve"> skills bank of the team, consultant.</w:t>
            </w:r>
          </w:p>
        </w:tc>
        <w:tc>
          <w:tcPr>
            <w:tcW w:w="2707" w:type="dxa"/>
            <w:tcBorders>
              <w:top w:val="single" w:sz="6" w:space="0" w:color="auto"/>
              <w:left w:val="single" w:sz="6" w:space="0" w:color="auto"/>
              <w:bottom w:val="single" w:sz="6" w:space="0" w:color="auto"/>
              <w:right w:val="single" w:sz="6" w:space="0" w:color="auto"/>
            </w:tcBorders>
          </w:tcPr>
          <w:p w:rsidR="00521E6D" w:rsidRPr="0010193F" w:rsidRDefault="00521E6D" w:rsidP="0010193F">
            <w:pPr>
              <w:autoSpaceDE w:val="0"/>
              <w:autoSpaceDN w:val="0"/>
              <w:adjustRightInd w:val="0"/>
              <w:spacing w:after="0" w:line="240" w:lineRule="auto"/>
              <w:rPr>
                <w:rFonts w:ascii="Arial" w:hAnsi="Arial" w:cs="Arial"/>
                <w:color w:val="000000"/>
              </w:rPr>
            </w:pPr>
            <w:r w:rsidRPr="0010193F">
              <w:rPr>
                <w:rFonts w:ascii="Arial" w:hAnsi="Arial" w:cs="Arial"/>
                <w:color w:val="000000"/>
              </w:rPr>
              <w:t>Isolated, Not connected with the team.</w:t>
            </w:r>
          </w:p>
        </w:tc>
      </w:tr>
    </w:tbl>
    <w:p w:rsidR="00521E6D" w:rsidRPr="0010193F" w:rsidRDefault="00521E6D" w:rsidP="0010193F">
      <w:pPr>
        <w:pStyle w:val="ListParagraph"/>
        <w:rPr>
          <w:rFonts w:ascii="Arial" w:hAnsi="Arial" w:cs="Arial"/>
        </w:rPr>
      </w:pPr>
    </w:p>
    <w:p w:rsidR="00521E6D" w:rsidRPr="0010193F" w:rsidRDefault="00FB38A5" w:rsidP="0010193F">
      <w:pPr>
        <w:rPr>
          <w:rFonts w:ascii="Arial" w:hAnsi="Arial" w:cs="Arial"/>
          <w:b/>
        </w:rPr>
      </w:pPr>
      <w:r w:rsidRPr="0010193F">
        <w:rPr>
          <w:rFonts w:ascii="Arial" w:hAnsi="Arial" w:cs="Arial"/>
          <w:b/>
        </w:rPr>
        <w:t>SECTION</w:t>
      </w:r>
      <w:r w:rsidR="00521E6D" w:rsidRPr="0010193F">
        <w:rPr>
          <w:rFonts w:ascii="Arial" w:hAnsi="Arial" w:cs="Arial"/>
          <w:b/>
        </w:rPr>
        <w:t>: E</w:t>
      </w:r>
      <w:r w:rsidRPr="0010193F">
        <w:rPr>
          <w:rFonts w:ascii="Arial" w:hAnsi="Arial" w:cs="Arial"/>
          <w:b/>
        </w:rPr>
        <w:t xml:space="preserve"> SPEED READING: Select any five from the questions given below. Each question carries 1 mark.</w:t>
      </w:r>
    </w:p>
    <w:p w:rsidR="00C76DBD" w:rsidRPr="0010193F" w:rsidRDefault="00C76DBD" w:rsidP="0010193F">
      <w:pPr>
        <w:rPr>
          <w:rFonts w:ascii="Arial" w:hAnsi="Arial" w:cs="Arial"/>
          <w:b/>
        </w:rPr>
      </w:pPr>
    </w:p>
    <w:p w:rsidR="00F33CC8" w:rsidRPr="0010193F" w:rsidRDefault="00C76DBD" w:rsidP="0010193F">
      <w:pPr>
        <w:rPr>
          <w:rFonts w:ascii="Arial" w:hAnsi="Arial" w:cs="Arial"/>
        </w:rPr>
      </w:pPr>
      <w:r w:rsidRPr="0010193F">
        <w:rPr>
          <w:rFonts w:ascii="Arial" w:hAnsi="Arial" w:cs="Arial"/>
        </w:rPr>
        <w:t>Project the passage for two minutes only and then the questions could b</w:t>
      </w:r>
      <w:r w:rsidR="002D3FB4" w:rsidRPr="0010193F">
        <w:rPr>
          <w:rFonts w:ascii="Arial" w:hAnsi="Arial" w:cs="Arial"/>
        </w:rPr>
        <w:t>e either projected or printed</w:t>
      </w:r>
      <w:r w:rsidRPr="0010193F">
        <w:rPr>
          <w:rFonts w:ascii="Arial" w:hAnsi="Arial" w:cs="Arial"/>
        </w:rPr>
        <w:t xml:space="preserve"> in the question paper itself. Please ensu</w:t>
      </w:r>
      <w:r w:rsidR="002D3FB4" w:rsidRPr="0010193F">
        <w:rPr>
          <w:rFonts w:ascii="Arial" w:hAnsi="Arial" w:cs="Arial"/>
        </w:rPr>
        <w:t>re that the passage is not printed</w:t>
      </w:r>
      <w:r w:rsidRPr="0010193F">
        <w:rPr>
          <w:rFonts w:ascii="Arial" w:hAnsi="Arial" w:cs="Arial"/>
        </w:rPr>
        <w:t xml:space="preserve"> in the question paper because the objective is to test</w:t>
      </w:r>
      <w:r w:rsidR="002D3FB4" w:rsidRPr="0010193F">
        <w:rPr>
          <w:rFonts w:ascii="Arial" w:hAnsi="Arial" w:cs="Arial"/>
        </w:rPr>
        <w:t xml:space="preserve"> the application of speed reading techniques like skimming and scanning.</w:t>
      </w:r>
    </w:p>
    <w:p w:rsidR="002D3FB4" w:rsidRPr="0010193F" w:rsidRDefault="002D3FB4" w:rsidP="0010193F">
      <w:pPr>
        <w:rPr>
          <w:rFonts w:ascii="Arial" w:hAnsi="Arial" w:cs="Arial"/>
        </w:rPr>
      </w:pPr>
      <w:r w:rsidRPr="0010193F">
        <w:rPr>
          <w:rFonts w:ascii="Arial" w:hAnsi="Arial" w:cs="Arial"/>
        </w:rPr>
        <w:t>Passage----</w:t>
      </w:r>
    </w:p>
    <w:p w:rsidR="002D3FB4" w:rsidRPr="0010193F" w:rsidRDefault="002D3FB4" w:rsidP="0010193F">
      <w:pPr>
        <w:rPr>
          <w:rFonts w:ascii="Arial" w:hAnsi="Arial" w:cs="Arial"/>
        </w:rPr>
      </w:pPr>
      <w:r w:rsidRPr="0010193F">
        <w:rPr>
          <w:rFonts w:ascii="Arial" w:hAnsi="Arial" w:cs="Arial"/>
        </w:rPr>
        <w:t>ROGER, A KINDERGARTEN -</w:t>
      </w:r>
      <w:r w:rsidR="00A145D2" w:rsidRPr="0010193F">
        <w:rPr>
          <w:rFonts w:ascii="Arial" w:hAnsi="Arial" w:cs="Arial"/>
        </w:rPr>
        <w:t>II STUDENT</w:t>
      </w:r>
      <w:r w:rsidRPr="0010193F">
        <w:rPr>
          <w:rFonts w:ascii="Arial" w:hAnsi="Arial" w:cs="Arial"/>
        </w:rPr>
        <w:t xml:space="preserve"> LIVES IN LEICESTERSHIRE. HE RECEIVED A Gift FROM MEGAN, HIS AUNT WHO LIVES IN SANTA BARBARA.  SHE HAD SENT ROGER FOUR PAIRS OF HAMSTERS. ARCHIE AND BOBBY, TWO OF ROGER'S SIBLINGS WERE SO HAPPY THAT THEY DROPPED A PORCELAINE BOWL </w:t>
      </w:r>
      <w:r w:rsidR="00A145D2" w:rsidRPr="0010193F">
        <w:rPr>
          <w:rFonts w:ascii="Arial" w:hAnsi="Arial" w:cs="Arial"/>
        </w:rPr>
        <w:t>AND A</w:t>
      </w:r>
      <w:r w:rsidRPr="0010193F">
        <w:rPr>
          <w:rFonts w:ascii="Arial" w:hAnsi="Arial" w:cs="Arial"/>
        </w:rPr>
        <w:t xml:space="preserve"> SERVING PLATE WHICH THEIR UNCLE HAD BROUGHT FROM ROME WHEN HE WENT THERE FOR A BUSINESS TRIP.THEIR MOTHER MAY WAS SO ANGRY THAT SHE DECIDED NOT TO ALLOW THE NEW PETS IN THE HOUSE APPREHENDING THAT MORE OF SUCH DISASTERS WOULD TAKE PLACE IF EIGHT RODENTS WOULD BE ALLOWED INSIDE THE HOUSE. ROGER, ARCHIE AND </w:t>
      </w:r>
      <w:r w:rsidR="00A145D2" w:rsidRPr="0010193F">
        <w:rPr>
          <w:rFonts w:ascii="Arial" w:hAnsi="Arial" w:cs="Arial"/>
        </w:rPr>
        <w:t>BOBBY FAILED</w:t>
      </w:r>
      <w:r w:rsidRPr="0010193F">
        <w:rPr>
          <w:rFonts w:ascii="Arial" w:hAnsi="Arial" w:cs="Arial"/>
        </w:rPr>
        <w:t xml:space="preserve"> TO CONVINCE MAY. THEY TRIED VARIOUS WAYS BUT NOTHING SEEMED </w:t>
      </w:r>
      <w:r w:rsidR="00A145D2" w:rsidRPr="0010193F">
        <w:rPr>
          <w:rFonts w:ascii="Arial" w:hAnsi="Arial" w:cs="Arial"/>
        </w:rPr>
        <w:t>TO WORK</w:t>
      </w:r>
      <w:r w:rsidRPr="0010193F">
        <w:rPr>
          <w:rFonts w:ascii="Arial" w:hAnsi="Arial" w:cs="Arial"/>
        </w:rPr>
        <w:t>. MEANWHILE ARCHIE HAD TO RETURN TO HIS BOAR</w:t>
      </w:r>
      <w:r w:rsidR="00E9081B" w:rsidRPr="0010193F">
        <w:rPr>
          <w:rFonts w:ascii="Arial" w:hAnsi="Arial" w:cs="Arial"/>
        </w:rPr>
        <w:t>DING SCHOOL IN BIRMINGHAM AND BO</w:t>
      </w:r>
      <w:r w:rsidRPr="0010193F">
        <w:rPr>
          <w:rFonts w:ascii="Arial" w:hAnsi="Arial" w:cs="Arial"/>
        </w:rPr>
        <w:t>BBY JOINED COLLEGE IN GLASGOW. THE PET BOX WITH EIGHT HAMSTERS WAS KEPT AT ROTTERDAM TRAIN STATION. MAY REFUSED TO RECEIVE THE CONSIGNMENT.</w:t>
      </w:r>
    </w:p>
    <w:p w:rsidR="002D3FB4" w:rsidRPr="0010193F" w:rsidRDefault="002D3FB4" w:rsidP="0010193F">
      <w:pPr>
        <w:rPr>
          <w:rFonts w:ascii="Arial" w:hAnsi="Arial" w:cs="Arial"/>
        </w:rPr>
      </w:pPr>
    </w:p>
    <w:p w:rsidR="002D3FB4" w:rsidRPr="0010193F" w:rsidRDefault="002D3FB4" w:rsidP="0010193F">
      <w:pPr>
        <w:rPr>
          <w:rFonts w:ascii="Arial" w:hAnsi="Arial" w:cs="Arial"/>
        </w:rPr>
      </w:pPr>
      <w:r w:rsidRPr="0010193F">
        <w:rPr>
          <w:rFonts w:ascii="Arial" w:hAnsi="Arial" w:cs="Arial"/>
        </w:rPr>
        <w:t xml:space="preserve">SIX MONTHS HAD GONE BY </w:t>
      </w:r>
      <w:r w:rsidR="00A145D2" w:rsidRPr="0010193F">
        <w:rPr>
          <w:rFonts w:ascii="Arial" w:hAnsi="Arial" w:cs="Arial"/>
        </w:rPr>
        <w:t>BUT MAY</w:t>
      </w:r>
      <w:r w:rsidRPr="0010193F">
        <w:rPr>
          <w:rFonts w:ascii="Arial" w:hAnsi="Arial" w:cs="Arial"/>
        </w:rPr>
        <w:t xml:space="preserve"> MAINTAINED HER STANCE TILL ONE DAY SHE GOT A CALL FROM </w:t>
      </w:r>
      <w:r w:rsidR="00A145D2" w:rsidRPr="0010193F">
        <w:rPr>
          <w:rFonts w:ascii="Arial" w:hAnsi="Arial" w:cs="Arial"/>
        </w:rPr>
        <w:t>MEGAN WHO</w:t>
      </w:r>
      <w:r w:rsidRPr="0010193F">
        <w:rPr>
          <w:rFonts w:ascii="Arial" w:hAnsi="Arial" w:cs="Arial"/>
        </w:rPr>
        <w:t xml:space="preserve"> WANTED TO FIND OUT HOW THE HAMSTERS WERE DOING. MAY DID NOT HAVE ANY ANSWER BUT ON THE NEXT DAY SHE DECIDED TO GO TO </w:t>
      </w:r>
      <w:r w:rsidR="00A145D2" w:rsidRPr="0010193F">
        <w:rPr>
          <w:rFonts w:ascii="Arial" w:hAnsi="Arial" w:cs="Arial"/>
        </w:rPr>
        <w:t>ROTTERDAM TO</w:t>
      </w:r>
      <w:r w:rsidRPr="0010193F">
        <w:rPr>
          <w:rFonts w:ascii="Arial" w:hAnsi="Arial" w:cs="Arial"/>
        </w:rPr>
        <w:t xml:space="preserve"> FIND OUT THE STATE OF THE CONSIGNMENT. GOOD </w:t>
      </w:r>
      <w:r w:rsidR="00A145D2" w:rsidRPr="0010193F">
        <w:rPr>
          <w:rFonts w:ascii="Arial" w:hAnsi="Arial" w:cs="Arial"/>
        </w:rPr>
        <w:t xml:space="preserve">HEAVENS! </w:t>
      </w:r>
      <w:r w:rsidRPr="0010193F">
        <w:rPr>
          <w:rFonts w:ascii="Arial" w:hAnsi="Arial" w:cs="Arial"/>
        </w:rPr>
        <w:t xml:space="preserve">WHAT DID MAY SEE </w:t>
      </w:r>
      <w:r w:rsidR="00A145D2" w:rsidRPr="0010193F">
        <w:rPr>
          <w:rFonts w:ascii="Arial" w:hAnsi="Arial" w:cs="Arial"/>
        </w:rPr>
        <w:t xml:space="preserve">THERE? </w:t>
      </w:r>
      <w:r w:rsidRPr="0010193F">
        <w:rPr>
          <w:rFonts w:ascii="Arial" w:hAnsi="Arial" w:cs="Arial"/>
        </w:rPr>
        <w:t xml:space="preserve">IN THE SIX MONTHS THAT HAD GONE BY EIGHT RODENTS HAD </w:t>
      </w:r>
      <w:r w:rsidRPr="0010193F">
        <w:rPr>
          <w:rFonts w:ascii="Arial" w:hAnsi="Arial" w:cs="Arial"/>
        </w:rPr>
        <w:lastRenderedPageBreak/>
        <w:t xml:space="preserve">MULTIPLIED INTO TWO HUNDERD AND A BIGGER SHOCK </w:t>
      </w:r>
      <w:r w:rsidR="00A145D2" w:rsidRPr="0010193F">
        <w:rPr>
          <w:rFonts w:ascii="Arial" w:hAnsi="Arial" w:cs="Arial"/>
        </w:rPr>
        <w:t>WAS WAITING</w:t>
      </w:r>
      <w:r w:rsidRPr="0010193F">
        <w:rPr>
          <w:rFonts w:ascii="Arial" w:hAnsi="Arial" w:cs="Arial"/>
        </w:rPr>
        <w:t xml:space="preserve"> FOR HER. AS SOON AS </w:t>
      </w:r>
      <w:r w:rsidR="00A145D2" w:rsidRPr="0010193F">
        <w:rPr>
          <w:rFonts w:ascii="Arial" w:hAnsi="Arial" w:cs="Arial"/>
        </w:rPr>
        <w:t>TIMOTHY COLEMEANN</w:t>
      </w:r>
      <w:r w:rsidRPr="0010193F">
        <w:rPr>
          <w:rFonts w:ascii="Arial" w:hAnsi="Arial" w:cs="Arial"/>
        </w:rPr>
        <w:t xml:space="preserve"> THE STATION MASTER MET MAY IN PERSON, HE HIMSELF HANDED OVER A BILL AMOUNTING ONE THOUSAND POUNDS TO HER. THEY HAD SPENT THIS AMOUNT FOR THE MAINTENANCE OF THE HAMSTER FAMILY.</w:t>
      </w:r>
    </w:p>
    <w:p w:rsidR="002D3FB4" w:rsidRPr="0010193F" w:rsidRDefault="002D3FB4" w:rsidP="0010193F">
      <w:pPr>
        <w:rPr>
          <w:rFonts w:ascii="Arial" w:hAnsi="Arial" w:cs="Arial"/>
        </w:rPr>
      </w:pPr>
    </w:p>
    <w:p w:rsidR="002D3FB4" w:rsidRPr="0010193F" w:rsidRDefault="002D3FB4" w:rsidP="0010193F">
      <w:pPr>
        <w:rPr>
          <w:rFonts w:ascii="Arial" w:hAnsi="Arial" w:cs="Arial"/>
        </w:rPr>
      </w:pPr>
      <w:r w:rsidRPr="0010193F">
        <w:rPr>
          <w:rFonts w:ascii="Arial" w:hAnsi="Arial" w:cs="Arial"/>
        </w:rPr>
        <w:t>Answer any five questions.</w:t>
      </w:r>
    </w:p>
    <w:p w:rsidR="002D3FB4" w:rsidRPr="0010193F" w:rsidRDefault="00F90843" w:rsidP="0010193F">
      <w:pPr>
        <w:pStyle w:val="ListParagraph"/>
        <w:numPr>
          <w:ilvl w:val="0"/>
          <w:numId w:val="22"/>
        </w:numPr>
        <w:rPr>
          <w:rFonts w:ascii="Arial" w:hAnsi="Arial" w:cs="Arial"/>
        </w:rPr>
      </w:pPr>
      <w:r w:rsidRPr="0010193F">
        <w:rPr>
          <w:rFonts w:ascii="Arial" w:hAnsi="Arial" w:cs="Arial"/>
        </w:rPr>
        <w:t>Arch</w:t>
      </w:r>
      <w:r w:rsidR="008C2D9C" w:rsidRPr="0010193F">
        <w:rPr>
          <w:rFonts w:ascii="Arial" w:hAnsi="Arial" w:cs="Arial"/>
        </w:rPr>
        <w:t>i</w:t>
      </w:r>
      <w:r w:rsidRPr="0010193F">
        <w:rPr>
          <w:rFonts w:ascii="Arial" w:hAnsi="Arial" w:cs="Arial"/>
        </w:rPr>
        <w:t xml:space="preserve">e and Bobby are </w:t>
      </w:r>
      <w:r w:rsidR="002D3FB4" w:rsidRPr="0010193F">
        <w:rPr>
          <w:rFonts w:ascii="Arial" w:hAnsi="Arial" w:cs="Arial"/>
        </w:rPr>
        <w:t>Roger</w:t>
      </w:r>
      <w:r w:rsidRPr="0010193F">
        <w:rPr>
          <w:rFonts w:ascii="Arial" w:hAnsi="Arial" w:cs="Arial"/>
        </w:rPr>
        <w:t>’s ______.</w:t>
      </w:r>
    </w:p>
    <w:p w:rsidR="00F90843" w:rsidRPr="0010193F" w:rsidRDefault="00F90843" w:rsidP="0010193F">
      <w:pPr>
        <w:pStyle w:val="ListParagraph"/>
        <w:rPr>
          <w:rFonts w:ascii="Arial" w:hAnsi="Arial" w:cs="Arial"/>
        </w:rPr>
      </w:pPr>
    </w:p>
    <w:p w:rsidR="00F90843" w:rsidRPr="0010193F" w:rsidRDefault="00F90843" w:rsidP="0010193F">
      <w:pPr>
        <w:pStyle w:val="ListParagraph"/>
        <w:widowControl w:val="0"/>
        <w:numPr>
          <w:ilvl w:val="0"/>
          <w:numId w:val="34"/>
        </w:numPr>
        <w:suppressAutoHyphens/>
        <w:spacing w:after="0" w:line="240" w:lineRule="auto"/>
        <w:rPr>
          <w:rFonts w:ascii="Arial" w:hAnsi="Arial" w:cs="Arial"/>
        </w:rPr>
      </w:pPr>
      <w:r w:rsidRPr="0010193F">
        <w:rPr>
          <w:rFonts w:ascii="Arial" w:hAnsi="Arial" w:cs="Arial"/>
        </w:rPr>
        <w:t>Cousins</w:t>
      </w:r>
    </w:p>
    <w:p w:rsidR="00F90843" w:rsidRPr="0077249A" w:rsidRDefault="00F90843" w:rsidP="0010193F">
      <w:pPr>
        <w:pStyle w:val="ListParagraph"/>
        <w:widowControl w:val="0"/>
        <w:numPr>
          <w:ilvl w:val="0"/>
          <w:numId w:val="34"/>
        </w:numPr>
        <w:suppressAutoHyphens/>
        <w:spacing w:after="0" w:line="240" w:lineRule="auto"/>
        <w:rPr>
          <w:rFonts w:ascii="Arial" w:hAnsi="Arial" w:cs="Arial"/>
          <w:b/>
          <w:highlight w:val="yellow"/>
        </w:rPr>
      </w:pPr>
      <w:r w:rsidRPr="0077249A">
        <w:rPr>
          <w:rFonts w:ascii="Arial" w:hAnsi="Arial" w:cs="Arial"/>
          <w:b/>
          <w:highlight w:val="yellow"/>
        </w:rPr>
        <w:t>Siblings</w:t>
      </w:r>
    </w:p>
    <w:p w:rsidR="002D3FB4" w:rsidRPr="0010193F" w:rsidRDefault="00F90843" w:rsidP="0010193F">
      <w:pPr>
        <w:pStyle w:val="ListParagraph"/>
        <w:widowControl w:val="0"/>
        <w:numPr>
          <w:ilvl w:val="0"/>
          <w:numId w:val="34"/>
        </w:numPr>
        <w:suppressAutoHyphens/>
        <w:spacing w:after="0" w:line="240" w:lineRule="auto"/>
        <w:rPr>
          <w:rFonts w:ascii="Arial" w:hAnsi="Arial" w:cs="Arial"/>
        </w:rPr>
      </w:pPr>
      <w:r w:rsidRPr="0010193F">
        <w:rPr>
          <w:rFonts w:ascii="Arial" w:hAnsi="Arial" w:cs="Arial"/>
        </w:rPr>
        <w:t>Not mentioned in the passage</w:t>
      </w:r>
    </w:p>
    <w:p w:rsidR="00F90843" w:rsidRPr="0010193F" w:rsidRDefault="00F90843" w:rsidP="0010193F">
      <w:pPr>
        <w:pStyle w:val="ListParagraph"/>
        <w:widowControl w:val="0"/>
        <w:numPr>
          <w:ilvl w:val="0"/>
          <w:numId w:val="34"/>
        </w:numPr>
        <w:suppressAutoHyphens/>
        <w:spacing w:after="0" w:line="240" w:lineRule="auto"/>
        <w:rPr>
          <w:rFonts w:ascii="Arial" w:hAnsi="Arial" w:cs="Arial"/>
        </w:rPr>
      </w:pPr>
      <w:r w:rsidRPr="0010193F">
        <w:rPr>
          <w:rFonts w:ascii="Arial" w:hAnsi="Arial" w:cs="Arial"/>
        </w:rPr>
        <w:t>Sisters</w:t>
      </w:r>
    </w:p>
    <w:p w:rsidR="002D3FB4" w:rsidRPr="0010193F" w:rsidRDefault="002D3FB4" w:rsidP="0010193F">
      <w:pPr>
        <w:rPr>
          <w:rFonts w:ascii="Arial" w:hAnsi="Arial" w:cs="Arial"/>
        </w:rPr>
      </w:pPr>
    </w:p>
    <w:p w:rsidR="002D3FB4" w:rsidRPr="0010193F" w:rsidRDefault="002D3FB4" w:rsidP="0010193F">
      <w:pPr>
        <w:pStyle w:val="ListParagraph"/>
        <w:widowControl w:val="0"/>
        <w:numPr>
          <w:ilvl w:val="0"/>
          <w:numId w:val="22"/>
        </w:numPr>
        <w:suppressAutoHyphens/>
        <w:spacing w:after="0" w:line="240" w:lineRule="auto"/>
        <w:rPr>
          <w:rFonts w:ascii="Arial" w:hAnsi="Arial" w:cs="Arial"/>
        </w:rPr>
      </w:pPr>
      <w:r w:rsidRPr="0010193F">
        <w:rPr>
          <w:rFonts w:ascii="Arial" w:hAnsi="Arial" w:cs="Arial"/>
        </w:rPr>
        <w:t>How many hamsters did Megan gift to Roger?</w:t>
      </w:r>
    </w:p>
    <w:p w:rsidR="002D3FB4" w:rsidRPr="0010193F" w:rsidRDefault="002D3FB4" w:rsidP="0010193F">
      <w:pPr>
        <w:pStyle w:val="ListParagraph"/>
        <w:widowControl w:val="0"/>
        <w:numPr>
          <w:ilvl w:val="0"/>
          <w:numId w:val="28"/>
        </w:numPr>
        <w:suppressAutoHyphens/>
        <w:spacing w:after="0" w:line="240" w:lineRule="auto"/>
        <w:rPr>
          <w:rFonts w:ascii="Arial" w:hAnsi="Arial" w:cs="Arial"/>
        </w:rPr>
      </w:pPr>
      <w:r w:rsidRPr="0010193F">
        <w:rPr>
          <w:rFonts w:ascii="Arial" w:hAnsi="Arial" w:cs="Arial"/>
        </w:rPr>
        <w:t>8 pairs</w:t>
      </w:r>
    </w:p>
    <w:p w:rsidR="002D3FB4" w:rsidRPr="0010193F" w:rsidRDefault="002D3FB4" w:rsidP="0010193F">
      <w:pPr>
        <w:pStyle w:val="ListParagraph"/>
        <w:widowControl w:val="0"/>
        <w:numPr>
          <w:ilvl w:val="0"/>
          <w:numId w:val="28"/>
        </w:numPr>
        <w:suppressAutoHyphens/>
        <w:spacing w:after="0" w:line="240" w:lineRule="auto"/>
        <w:rPr>
          <w:rFonts w:ascii="Arial" w:hAnsi="Arial" w:cs="Arial"/>
          <w:b/>
          <w:highlight w:val="yellow"/>
        </w:rPr>
      </w:pPr>
      <w:r w:rsidRPr="0010193F">
        <w:rPr>
          <w:rFonts w:ascii="Arial" w:hAnsi="Arial" w:cs="Arial"/>
          <w:b/>
          <w:highlight w:val="yellow"/>
        </w:rPr>
        <w:t>8</w:t>
      </w:r>
    </w:p>
    <w:p w:rsidR="002D3FB4" w:rsidRPr="0010193F" w:rsidRDefault="002D3FB4" w:rsidP="0010193F">
      <w:pPr>
        <w:pStyle w:val="ListParagraph"/>
        <w:widowControl w:val="0"/>
        <w:numPr>
          <w:ilvl w:val="0"/>
          <w:numId w:val="28"/>
        </w:numPr>
        <w:suppressAutoHyphens/>
        <w:spacing w:after="0" w:line="240" w:lineRule="auto"/>
        <w:rPr>
          <w:rFonts w:ascii="Arial" w:hAnsi="Arial" w:cs="Arial"/>
        </w:rPr>
      </w:pPr>
      <w:r w:rsidRPr="0010193F">
        <w:rPr>
          <w:rFonts w:ascii="Arial" w:hAnsi="Arial" w:cs="Arial"/>
        </w:rPr>
        <w:t>4 pairs</w:t>
      </w:r>
    </w:p>
    <w:p w:rsidR="002D3FB4" w:rsidRPr="0010193F" w:rsidRDefault="002D3FB4" w:rsidP="0010193F">
      <w:pPr>
        <w:pStyle w:val="ListParagraph"/>
        <w:widowControl w:val="0"/>
        <w:numPr>
          <w:ilvl w:val="0"/>
          <w:numId w:val="28"/>
        </w:numPr>
        <w:suppressAutoHyphens/>
        <w:spacing w:after="0" w:line="240" w:lineRule="auto"/>
        <w:rPr>
          <w:rFonts w:ascii="Arial" w:hAnsi="Arial" w:cs="Arial"/>
        </w:rPr>
      </w:pPr>
      <w:r w:rsidRPr="0010193F">
        <w:rPr>
          <w:rFonts w:ascii="Arial" w:hAnsi="Arial" w:cs="Arial"/>
        </w:rPr>
        <w:t>16</w:t>
      </w:r>
    </w:p>
    <w:p w:rsidR="002D3FB4" w:rsidRPr="0010193F" w:rsidRDefault="002D3FB4" w:rsidP="0010193F">
      <w:pPr>
        <w:ind w:left="810"/>
        <w:rPr>
          <w:rFonts w:ascii="Arial" w:hAnsi="Arial" w:cs="Arial"/>
        </w:rPr>
      </w:pPr>
    </w:p>
    <w:p w:rsidR="002D3FB4" w:rsidRPr="0010193F" w:rsidRDefault="002D3FB4" w:rsidP="0010193F">
      <w:pPr>
        <w:widowControl w:val="0"/>
        <w:numPr>
          <w:ilvl w:val="0"/>
          <w:numId w:val="22"/>
        </w:numPr>
        <w:suppressAutoHyphens/>
        <w:spacing w:after="0" w:line="240" w:lineRule="auto"/>
        <w:rPr>
          <w:rFonts w:ascii="Arial" w:hAnsi="Arial" w:cs="Arial"/>
        </w:rPr>
      </w:pPr>
      <w:r w:rsidRPr="0010193F">
        <w:rPr>
          <w:rFonts w:ascii="Arial" w:hAnsi="Arial" w:cs="Arial"/>
        </w:rPr>
        <w:t>What did the siblings break?</w:t>
      </w:r>
    </w:p>
    <w:p w:rsidR="00F25B8B" w:rsidRPr="0010193F" w:rsidRDefault="002D3FB4" w:rsidP="0010193F">
      <w:pPr>
        <w:pStyle w:val="ListParagraph"/>
        <w:widowControl w:val="0"/>
        <w:numPr>
          <w:ilvl w:val="0"/>
          <w:numId w:val="27"/>
        </w:numPr>
        <w:suppressAutoHyphens/>
        <w:spacing w:after="0" w:line="240" w:lineRule="auto"/>
        <w:rPr>
          <w:rFonts w:ascii="Arial" w:hAnsi="Arial" w:cs="Arial"/>
        </w:rPr>
      </w:pPr>
      <w:r w:rsidRPr="0010193F">
        <w:rPr>
          <w:rFonts w:ascii="Arial" w:hAnsi="Arial" w:cs="Arial"/>
        </w:rPr>
        <w:t>a porcelain bowl and serving plates</w:t>
      </w:r>
    </w:p>
    <w:p w:rsidR="00F25B8B" w:rsidRPr="0010193F" w:rsidRDefault="002D3FB4" w:rsidP="0010193F">
      <w:pPr>
        <w:pStyle w:val="ListParagraph"/>
        <w:widowControl w:val="0"/>
        <w:numPr>
          <w:ilvl w:val="0"/>
          <w:numId w:val="27"/>
        </w:numPr>
        <w:suppressAutoHyphens/>
        <w:spacing w:after="0" w:line="240" w:lineRule="auto"/>
        <w:rPr>
          <w:rFonts w:ascii="Arial" w:hAnsi="Arial" w:cs="Arial"/>
        </w:rPr>
      </w:pPr>
      <w:r w:rsidRPr="0010193F">
        <w:rPr>
          <w:rFonts w:ascii="Arial" w:hAnsi="Arial" w:cs="Arial"/>
        </w:rPr>
        <w:t>a bowl and serving plates</w:t>
      </w:r>
    </w:p>
    <w:p w:rsidR="00F25B8B" w:rsidRPr="0010193F" w:rsidRDefault="002D3FB4" w:rsidP="0010193F">
      <w:pPr>
        <w:pStyle w:val="ListParagraph"/>
        <w:widowControl w:val="0"/>
        <w:numPr>
          <w:ilvl w:val="0"/>
          <w:numId w:val="27"/>
        </w:numPr>
        <w:suppressAutoHyphens/>
        <w:spacing w:after="0" w:line="240" w:lineRule="auto"/>
        <w:rPr>
          <w:rFonts w:ascii="Arial" w:hAnsi="Arial" w:cs="Arial"/>
        </w:rPr>
      </w:pPr>
      <w:r w:rsidRPr="0010193F">
        <w:rPr>
          <w:rFonts w:ascii="Arial" w:hAnsi="Arial" w:cs="Arial"/>
          <w:b/>
          <w:highlight w:val="yellow"/>
        </w:rPr>
        <w:t>a porcelain bowl and a serving plate</w:t>
      </w:r>
    </w:p>
    <w:p w:rsidR="002D3FB4" w:rsidRPr="0010193F" w:rsidRDefault="002D3FB4" w:rsidP="0010193F">
      <w:pPr>
        <w:pStyle w:val="ListParagraph"/>
        <w:widowControl w:val="0"/>
        <w:numPr>
          <w:ilvl w:val="0"/>
          <w:numId w:val="27"/>
        </w:numPr>
        <w:suppressAutoHyphens/>
        <w:spacing w:after="0" w:line="240" w:lineRule="auto"/>
        <w:rPr>
          <w:rFonts w:ascii="Arial" w:hAnsi="Arial" w:cs="Arial"/>
        </w:rPr>
      </w:pPr>
      <w:r w:rsidRPr="0010193F">
        <w:rPr>
          <w:rFonts w:ascii="Arial" w:hAnsi="Arial" w:cs="Arial"/>
        </w:rPr>
        <w:t>a porcelain bowl and a silver plate</w:t>
      </w:r>
    </w:p>
    <w:p w:rsidR="002D3FB4" w:rsidRPr="0010193F" w:rsidRDefault="002D3FB4" w:rsidP="0010193F">
      <w:pPr>
        <w:ind w:left="810"/>
        <w:rPr>
          <w:rFonts w:ascii="Arial" w:hAnsi="Arial" w:cs="Arial"/>
        </w:rPr>
      </w:pPr>
    </w:p>
    <w:p w:rsidR="002D3FB4" w:rsidRPr="0010193F" w:rsidRDefault="00E9081B" w:rsidP="0010193F">
      <w:pPr>
        <w:widowControl w:val="0"/>
        <w:numPr>
          <w:ilvl w:val="0"/>
          <w:numId w:val="22"/>
        </w:numPr>
        <w:suppressAutoHyphens/>
        <w:spacing w:after="0" w:line="240" w:lineRule="auto"/>
        <w:rPr>
          <w:rFonts w:ascii="Arial" w:hAnsi="Arial" w:cs="Arial"/>
        </w:rPr>
      </w:pPr>
      <w:r w:rsidRPr="0010193F">
        <w:rPr>
          <w:rFonts w:ascii="Arial" w:hAnsi="Arial" w:cs="Arial"/>
        </w:rPr>
        <w:t>Where did Bobby</w:t>
      </w:r>
      <w:r w:rsidR="002D3FB4" w:rsidRPr="0010193F">
        <w:rPr>
          <w:rFonts w:ascii="Arial" w:hAnsi="Arial" w:cs="Arial"/>
        </w:rPr>
        <w:t xml:space="preserve"> join?</w:t>
      </w:r>
    </w:p>
    <w:p w:rsidR="002D3FB4" w:rsidRPr="0010193F" w:rsidRDefault="002D3FB4" w:rsidP="0010193F">
      <w:pPr>
        <w:pStyle w:val="ListParagraph"/>
        <w:widowControl w:val="0"/>
        <w:numPr>
          <w:ilvl w:val="0"/>
          <w:numId w:val="25"/>
        </w:numPr>
        <w:suppressAutoHyphens/>
        <w:spacing w:after="0" w:line="240" w:lineRule="auto"/>
        <w:rPr>
          <w:rFonts w:ascii="Arial" w:hAnsi="Arial" w:cs="Arial"/>
        </w:rPr>
      </w:pPr>
      <w:r w:rsidRPr="0010193F">
        <w:rPr>
          <w:rFonts w:ascii="Arial" w:hAnsi="Arial" w:cs="Arial"/>
        </w:rPr>
        <w:t>A boarding school in Birmingham</w:t>
      </w:r>
    </w:p>
    <w:p w:rsidR="002D3FB4" w:rsidRPr="0010193F" w:rsidRDefault="002D3FB4" w:rsidP="0010193F">
      <w:pPr>
        <w:widowControl w:val="0"/>
        <w:numPr>
          <w:ilvl w:val="0"/>
          <w:numId w:val="25"/>
        </w:numPr>
        <w:suppressAutoHyphens/>
        <w:spacing w:after="0" w:line="240" w:lineRule="auto"/>
        <w:rPr>
          <w:rFonts w:ascii="Arial" w:hAnsi="Arial" w:cs="Arial"/>
        </w:rPr>
      </w:pPr>
      <w:r w:rsidRPr="0010193F">
        <w:rPr>
          <w:rFonts w:ascii="Arial" w:hAnsi="Arial" w:cs="Arial"/>
        </w:rPr>
        <w:t>A school in Glasgow</w:t>
      </w:r>
    </w:p>
    <w:p w:rsidR="002D3FB4" w:rsidRPr="0010193F" w:rsidRDefault="002D3FB4" w:rsidP="0010193F">
      <w:pPr>
        <w:widowControl w:val="0"/>
        <w:numPr>
          <w:ilvl w:val="0"/>
          <w:numId w:val="25"/>
        </w:numPr>
        <w:suppressAutoHyphens/>
        <w:spacing w:after="0" w:line="240" w:lineRule="auto"/>
        <w:rPr>
          <w:rFonts w:ascii="Arial" w:hAnsi="Arial" w:cs="Arial"/>
        </w:rPr>
      </w:pPr>
      <w:r w:rsidRPr="0010193F">
        <w:rPr>
          <w:rFonts w:ascii="Arial" w:hAnsi="Arial" w:cs="Arial"/>
        </w:rPr>
        <w:t>A hostel in Rotterdam</w:t>
      </w:r>
    </w:p>
    <w:p w:rsidR="002D3FB4" w:rsidRPr="0010193F" w:rsidRDefault="002D3FB4" w:rsidP="0010193F">
      <w:pPr>
        <w:widowControl w:val="0"/>
        <w:numPr>
          <w:ilvl w:val="0"/>
          <w:numId w:val="25"/>
        </w:numPr>
        <w:suppressAutoHyphens/>
        <w:spacing w:after="0" w:line="240" w:lineRule="auto"/>
        <w:rPr>
          <w:rFonts w:ascii="Arial" w:hAnsi="Arial" w:cs="Arial"/>
          <w:b/>
          <w:highlight w:val="yellow"/>
        </w:rPr>
      </w:pPr>
      <w:r w:rsidRPr="0010193F">
        <w:rPr>
          <w:rFonts w:ascii="Arial" w:hAnsi="Arial" w:cs="Arial"/>
          <w:b/>
          <w:highlight w:val="yellow"/>
        </w:rPr>
        <w:t>A college in Glasgow</w:t>
      </w:r>
    </w:p>
    <w:p w:rsidR="002D3FB4" w:rsidRPr="0010193F" w:rsidRDefault="002D3FB4" w:rsidP="0010193F">
      <w:pPr>
        <w:rPr>
          <w:rFonts w:ascii="Arial" w:hAnsi="Arial" w:cs="Arial"/>
        </w:rPr>
      </w:pPr>
    </w:p>
    <w:p w:rsidR="002D3FB4" w:rsidRPr="0010193F" w:rsidRDefault="002D3FB4" w:rsidP="0010193F">
      <w:pPr>
        <w:widowControl w:val="0"/>
        <w:numPr>
          <w:ilvl w:val="0"/>
          <w:numId w:val="22"/>
        </w:numPr>
        <w:suppressAutoHyphens/>
        <w:spacing w:after="0" w:line="240" w:lineRule="auto"/>
        <w:rPr>
          <w:rFonts w:ascii="Arial" w:hAnsi="Arial" w:cs="Arial"/>
        </w:rPr>
      </w:pPr>
      <w:r w:rsidRPr="0010193F">
        <w:rPr>
          <w:rFonts w:ascii="Arial" w:hAnsi="Arial" w:cs="Arial"/>
        </w:rPr>
        <w:t>After how many days did May visit Rotterdam?</w:t>
      </w:r>
    </w:p>
    <w:p w:rsidR="002D3FB4" w:rsidRPr="0010193F" w:rsidRDefault="002D3FB4" w:rsidP="0010193F">
      <w:pPr>
        <w:widowControl w:val="0"/>
        <w:numPr>
          <w:ilvl w:val="0"/>
          <w:numId w:val="26"/>
        </w:numPr>
        <w:suppressAutoHyphens/>
        <w:spacing w:after="0" w:line="240" w:lineRule="auto"/>
        <w:rPr>
          <w:rFonts w:ascii="Arial" w:hAnsi="Arial" w:cs="Arial"/>
        </w:rPr>
      </w:pPr>
      <w:r w:rsidRPr="0010193F">
        <w:rPr>
          <w:rFonts w:ascii="Arial" w:hAnsi="Arial" w:cs="Arial"/>
        </w:rPr>
        <w:t>181 days</w:t>
      </w:r>
    </w:p>
    <w:p w:rsidR="002D3FB4" w:rsidRPr="0010193F" w:rsidRDefault="002D3FB4" w:rsidP="0010193F">
      <w:pPr>
        <w:widowControl w:val="0"/>
        <w:numPr>
          <w:ilvl w:val="0"/>
          <w:numId w:val="26"/>
        </w:numPr>
        <w:suppressAutoHyphens/>
        <w:spacing w:after="0" w:line="240" w:lineRule="auto"/>
        <w:rPr>
          <w:rFonts w:ascii="Arial" w:hAnsi="Arial" w:cs="Arial"/>
          <w:b/>
          <w:highlight w:val="yellow"/>
        </w:rPr>
      </w:pPr>
      <w:r w:rsidRPr="0010193F">
        <w:rPr>
          <w:rFonts w:ascii="Arial" w:hAnsi="Arial" w:cs="Arial"/>
          <w:b/>
          <w:highlight w:val="yellow"/>
        </w:rPr>
        <w:t>180 days</w:t>
      </w:r>
    </w:p>
    <w:p w:rsidR="002D3FB4" w:rsidRPr="0010193F" w:rsidRDefault="002D3FB4" w:rsidP="0010193F">
      <w:pPr>
        <w:widowControl w:val="0"/>
        <w:numPr>
          <w:ilvl w:val="0"/>
          <w:numId w:val="26"/>
        </w:numPr>
        <w:suppressAutoHyphens/>
        <w:spacing w:after="0" w:line="240" w:lineRule="auto"/>
        <w:rPr>
          <w:rFonts w:ascii="Arial" w:hAnsi="Arial" w:cs="Arial"/>
        </w:rPr>
      </w:pPr>
      <w:r w:rsidRPr="0010193F">
        <w:rPr>
          <w:rFonts w:ascii="Arial" w:hAnsi="Arial" w:cs="Arial"/>
        </w:rPr>
        <w:t>190 days</w:t>
      </w:r>
    </w:p>
    <w:p w:rsidR="002D3FB4" w:rsidRPr="0010193F" w:rsidRDefault="002D3FB4" w:rsidP="0010193F">
      <w:pPr>
        <w:widowControl w:val="0"/>
        <w:numPr>
          <w:ilvl w:val="0"/>
          <w:numId w:val="26"/>
        </w:numPr>
        <w:suppressAutoHyphens/>
        <w:spacing w:after="0" w:line="240" w:lineRule="auto"/>
        <w:rPr>
          <w:rFonts w:ascii="Arial" w:hAnsi="Arial" w:cs="Arial"/>
        </w:rPr>
      </w:pPr>
      <w:r w:rsidRPr="0010193F">
        <w:rPr>
          <w:rFonts w:ascii="Arial" w:hAnsi="Arial" w:cs="Arial"/>
        </w:rPr>
        <w:t>185 days</w:t>
      </w:r>
    </w:p>
    <w:p w:rsidR="002D3FB4" w:rsidRPr="0010193F" w:rsidRDefault="002D3FB4" w:rsidP="0010193F">
      <w:pPr>
        <w:rPr>
          <w:rFonts w:ascii="Arial" w:hAnsi="Arial" w:cs="Arial"/>
        </w:rPr>
      </w:pPr>
    </w:p>
    <w:p w:rsidR="002D3FB4" w:rsidRPr="0010193F" w:rsidRDefault="002D3FB4" w:rsidP="0010193F">
      <w:pPr>
        <w:widowControl w:val="0"/>
        <w:numPr>
          <w:ilvl w:val="0"/>
          <w:numId w:val="22"/>
        </w:numPr>
        <w:suppressAutoHyphens/>
        <w:spacing w:after="0" w:line="240" w:lineRule="auto"/>
        <w:rPr>
          <w:rFonts w:ascii="Arial" w:hAnsi="Arial" w:cs="Arial"/>
        </w:rPr>
      </w:pPr>
      <w:r w:rsidRPr="0010193F">
        <w:rPr>
          <w:rFonts w:ascii="Arial" w:hAnsi="Arial" w:cs="Arial"/>
        </w:rPr>
        <w:t>How much money did the station master spend for the maintenance of the Hamster family?</w:t>
      </w:r>
    </w:p>
    <w:p w:rsidR="002D3FB4" w:rsidRPr="0010193F" w:rsidRDefault="002D3FB4" w:rsidP="0010193F">
      <w:pPr>
        <w:widowControl w:val="0"/>
        <w:numPr>
          <w:ilvl w:val="0"/>
          <w:numId w:val="9"/>
        </w:numPr>
        <w:suppressAutoHyphens/>
        <w:spacing w:after="0" w:line="240" w:lineRule="auto"/>
        <w:rPr>
          <w:rFonts w:ascii="Arial" w:hAnsi="Arial" w:cs="Arial"/>
          <w:b/>
          <w:highlight w:val="yellow"/>
        </w:rPr>
      </w:pPr>
      <w:r w:rsidRPr="0010193F">
        <w:rPr>
          <w:rFonts w:ascii="Arial" w:hAnsi="Arial" w:cs="Arial"/>
          <w:b/>
          <w:highlight w:val="yellow"/>
        </w:rPr>
        <w:t>One thousand pounds</w:t>
      </w:r>
    </w:p>
    <w:p w:rsidR="002D3FB4" w:rsidRPr="0010193F" w:rsidRDefault="002D3FB4" w:rsidP="0010193F">
      <w:pPr>
        <w:widowControl w:val="0"/>
        <w:numPr>
          <w:ilvl w:val="0"/>
          <w:numId w:val="9"/>
        </w:numPr>
        <w:suppressAutoHyphens/>
        <w:spacing w:after="0" w:line="240" w:lineRule="auto"/>
        <w:rPr>
          <w:rFonts w:ascii="Arial" w:hAnsi="Arial" w:cs="Arial"/>
        </w:rPr>
      </w:pPr>
      <w:r w:rsidRPr="0010193F">
        <w:rPr>
          <w:rFonts w:ascii="Arial" w:hAnsi="Arial" w:cs="Arial"/>
        </w:rPr>
        <w:t>One hundred pounds</w:t>
      </w:r>
    </w:p>
    <w:p w:rsidR="002D3FB4" w:rsidRPr="0010193F" w:rsidRDefault="002D3FB4" w:rsidP="0010193F">
      <w:pPr>
        <w:widowControl w:val="0"/>
        <w:numPr>
          <w:ilvl w:val="0"/>
          <w:numId w:val="9"/>
        </w:numPr>
        <w:suppressAutoHyphens/>
        <w:spacing w:after="0" w:line="240" w:lineRule="auto"/>
        <w:rPr>
          <w:rFonts w:ascii="Arial" w:hAnsi="Arial" w:cs="Arial"/>
        </w:rPr>
      </w:pPr>
      <w:r w:rsidRPr="0010193F">
        <w:rPr>
          <w:rFonts w:ascii="Arial" w:hAnsi="Arial" w:cs="Arial"/>
        </w:rPr>
        <w:t>One thousand one hundred pounds</w:t>
      </w:r>
    </w:p>
    <w:p w:rsidR="002D3FB4" w:rsidRPr="0010193F" w:rsidRDefault="002D3FB4" w:rsidP="0010193F">
      <w:pPr>
        <w:widowControl w:val="0"/>
        <w:numPr>
          <w:ilvl w:val="0"/>
          <w:numId w:val="9"/>
        </w:numPr>
        <w:suppressAutoHyphens/>
        <w:spacing w:after="0" w:line="240" w:lineRule="auto"/>
        <w:rPr>
          <w:rFonts w:ascii="Arial" w:hAnsi="Arial" w:cs="Arial"/>
        </w:rPr>
      </w:pPr>
      <w:r w:rsidRPr="0010193F">
        <w:rPr>
          <w:rFonts w:ascii="Arial" w:hAnsi="Arial" w:cs="Arial"/>
        </w:rPr>
        <w:t>Hundred pounds</w:t>
      </w:r>
    </w:p>
    <w:p w:rsidR="002D3FB4" w:rsidRPr="0010193F" w:rsidRDefault="002D3FB4" w:rsidP="0010193F">
      <w:pPr>
        <w:ind w:left="450"/>
        <w:rPr>
          <w:rFonts w:ascii="Arial" w:hAnsi="Arial" w:cs="Arial"/>
        </w:rPr>
      </w:pPr>
    </w:p>
    <w:p w:rsidR="002D3FB4" w:rsidRPr="0010193F" w:rsidRDefault="002D3FB4" w:rsidP="0010193F">
      <w:pPr>
        <w:widowControl w:val="0"/>
        <w:numPr>
          <w:ilvl w:val="0"/>
          <w:numId w:val="22"/>
        </w:numPr>
        <w:suppressAutoHyphens/>
        <w:spacing w:after="0" w:line="240" w:lineRule="auto"/>
        <w:rPr>
          <w:rFonts w:ascii="Arial" w:hAnsi="Arial" w:cs="Arial"/>
        </w:rPr>
      </w:pPr>
      <w:r w:rsidRPr="0010193F">
        <w:rPr>
          <w:rFonts w:ascii="Arial" w:hAnsi="Arial" w:cs="Arial"/>
        </w:rPr>
        <w:t>How many Rodents did May find at Rotterdam?</w:t>
      </w:r>
    </w:p>
    <w:p w:rsidR="002D3FB4" w:rsidRPr="0010193F" w:rsidRDefault="002D3FB4" w:rsidP="0010193F">
      <w:pPr>
        <w:widowControl w:val="0"/>
        <w:numPr>
          <w:ilvl w:val="0"/>
          <w:numId w:val="10"/>
        </w:numPr>
        <w:suppressAutoHyphens/>
        <w:spacing w:after="0" w:line="240" w:lineRule="auto"/>
        <w:rPr>
          <w:rFonts w:ascii="Arial" w:hAnsi="Arial" w:cs="Arial"/>
        </w:rPr>
      </w:pPr>
      <w:r w:rsidRPr="0010193F">
        <w:rPr>
          <w:rFonts w:ascii="Arial" w:hAnsi="Arial" w:cs="Arial"/>
        </w:rPr>
        <w:t>Three hundred</w:t>
      </w:r>
    </w:p>
    <w:p w:rsidR="002D3FB4" w:rsidRPr="0010193F" w:rsidRDefault="002D3FB4" w:rsidP="0010193F">
      <w:pPr>
        <w:widowControl w:val="0"/>
        <w:numPr>
          <w:ilvl w:val="0"/>
          <w:numId w:val="10"/>
        </w:numPr>
        <w:suppressAutoHyphens/>
        <w:spacing w:after="0" w:line="240" w:lineRule="auto"/>
        <w:rPr>
          <w:rFonts w:ascii="Arial" w:hAnsi="Arial" w:cs="Arial"/>
        </w:rPr>
      </w:pPr>
      <w:r w:rsidRPr="0010193F">
        <w:rPr>
          <w:rFonts w:ascii="Arial" w:hAnsi="Arial" w:cs="Arial"/>
        </w:rPr>
        <w:t>One hundred</w:t>
      </w:r>
    </w:p>
    <w:p w:rsidR="002D3FB4" w:rsidRPr="0010193F" w:rsidRDefault="002D3FB4" w:rsidP="0010193F">
      <w:pPr>
        <w:widowControl w:val="0"/>
        <w:numPr>
          <w:ilvl w:val="0"/>
          <w:numId w:val="10"/>
        </w:numPr>
        <w:suppressAutoHyphens/>
        <w:spacing w:after="0" w:line="240" w:lineRule="auto"/>
        <w:rPr>
          <w:rFonts w:ascii="Arial" w:hAnsi="Arial" w:cs="Arial"/>
        </w:rPr>
      </w:pPr>
      <w:r w:rsidRPr="0010193F">
        <w:rPr>
          <w:rFonts w:ascii="Arial" w:hAnsi="Arial" w:cs="Arial"/>
        </w:rPr>
        <w:lastRenderedPageBreak/>
        <w:t>Eight hundred</w:t>
      </w:r>
    </w:p>
    <w:p w:rsidR="002D3FB4" w:rsidRPr="0010193F" w:rsidRDefault="002D3FB4" w:rsidP="0010193F">
      <w:pPr>
        <w:widowControl w:val="0"/>
        <w:numPr>
          <w:ilvl w:val="0"/>
          <w:numId w:val="10"/>
        </w:numPr>
        <w:suppressAutoHyphens/>
        <w:spacing w:after="0" w:line="240" w:lineRule="auto"/>
        <w:rPr>
          <w:rFonts w:ascii="Arial" w:hAnsi="Arial" w:cs="Arial"/>
          <w:b/>
          <w:highlight w:val="yellow"/>
        </w:rPr>
      </w:pPr>
      <w:r w:rsidRPr="0010193F">
        <w:rPr>
          <w:rFonts w:ascii="Arial" w:hAnsi="Arial" w:cs="Arial"/>
          <w:b/>
          <w:highlight w:val="yellow"/>
        </w:rPr>
        <w:t>Two hundred</w:t>
      </w:r>
    </w:p>
    <w:p w:rsidR="002D3FB4" w:rsidRPr="0010193F" w:rsidRDefault="002D3FB4" w:rsidP="0010193F">
      <w:pPr>
        <w:ind w:left="810"/>
        <w:rPr>
          <w:rFonts w:ascii="Arial" w:hAnsi="Arial" w:cs="Arial"/>
        </w:rPr>
      </w:pPr>
    </w:p>
    <w:p w:rsidR="002D3FB4" w:rsidRPr="0010193F" w:rsidRDefault="002D3FB4" w:rsidP="0010193F">
      <w:pPr>
        <w:widowControl w:val="0"/>
        <w:numPr>
          <w:ilvl w:val="0"/>
          <w:numId w:val="22"/>
        </w:numPr>
        <w:suppressAutoHyphens/>
        <w:spacing w:after="0" w:line="240" w:lineRule="auto"/>
        <w:rPr>
          <w:rFonts w:ascii="Arial" w:hAnsi="Arial" w:cs="Arial"/>
        </w:rPr>
      </w:pPr>
      <w:r w:rsidRPr="0010193F">
        <w:rPr>
          <w:rFonts w:ascii="Arial" w:hAnsi="Arial" w:cs="Arial"/>
        </w:rPr>
        <w:t>What was the name of the station master?</w:t>
      </w:r>
    </w:p>
    <w:p w:rsidR="002D3FB4" w:rsidRPr="0010193F" w:rsidRDefault="002D3FB4" w:rsidP="0010193F">
      <w:pPr>
        <w:pStyle w:val="ListParagraph"/>
        <w:numPr>
          <w:ilvl w:val="0"/>
          <w:numId w:val="29"/>
        </w:numPr>
        <w:rPr>
          <w:rFonts w:ascii="Arial" w:hAnsi="Arial" w:cs="Arial"/>
        </w:rPr>
      </w:pPr>
      <w:r w:rsidRPr="0010193F">
        <w:rPr>
          <w:rFonts w:ascii="Arial" w:hAnsi="Arial" w:cs="Arial"/>
        </w:rPr>
        <w:t>Timothy Colemen</w:t>
      </w:r>
    </w:p>
    <w:p w:rsidR="002D3FB4" w:rsidRPr="0010193F" w:rsidRDefault="002D3FB4" w:rsidP="0010193F">
      <w:pPr>
        <w:pStyle w:val="ListParagraph"/>
        <w:numPr>
          <w:ilvl w:val="0"/>
          <w:numId w:val="29"/>
        </w:numPr>
        <w:rPr>
          <w:rFonts w:ascii="Arial" w:hAnsi="Arial" w:cs="Arial"/>
        </w:rPr>
      </w:pPr>
      <w:r w:rsidRPr="0010193F">
        <w:rPr>
          <w:rFonts w:ascii="Arial" w:hAnsi="Arial" w:cs="Arial"/>
        </w:rPr>
        <w:t>Timothy Collam</w:t>
      </w:r>
    </w:p>
    <w:p w:rsidR="002D3FB4" w:rsidRPr="0010193F" w:rsidRDefault="002D3FB4" w:rsidP="0010193F">
      <w:pPr>
        <w:pStyle w:val="ListParagraph"/>
        <w:numPr>
          <w:ilvl w:val="0"/>
          <w:numId w:val="29"/>
        </w:numPr>
        <w:rPr>
          <w:rFonts w:ascii="Arial" w:hAnsi="Arial" w:cs="Arial"/>
        </w:rPr>
      </w:pPr>
      <w:r w:rsidRPr="0010193F">
        <w:rPr>
          <w:rFonts w:ascii="Arial" w:hAnsi="Arial" w:cs="Arial"/>
          <w:b/>
          <w:highlight w:val="yellow"/>
        </w:rPr>
        <w:t>Timothy Colemeann</w:t>
      </w:r>
    </w:p>
    <w:p w:rsidR="002D3FB4" w:rsidRPr="0010193F" w:rsidRDefault="002D3FB4" w:rsidP="0010193F">
      <w:pPr>
        <w:pStyle w:val="ListParagraph"/>
        <w:numPr>
          <w:ilvl w:val="0"/>
          <w:numId w:val="29"/>
        </w:numPr>
        <w:rPr>
          <w:rFonts w:ascii="Arial" w:hAnsi="Arial" w:cs="Arial"/>
        </w:rPr>
      </w:pPr>
      <w:r w:rsidRPr="0010193F">
        <w:rPr>
          <w:rFonts w:ascii="Arial" w:hAnsi="Arial" w:cs="Arial"/>
        </w:rPr>
        <w:t>Timothy Colleman</w:t>
      </w:r>
    </w:p>
    <w:p w:rsidR="002D3FB4" w:rsidRPr="0010193F" w:rsidRDefault="002D3FB4" w:rsidP="0010193F">
      <w:pPr>
        <w:ind w:left="450"/>
        <w:rPr>
          <w:rFonts w:ascii="Arial" w:hAnsi="Arial" w:cs="Arial"/>
        </w:rPr>
      </w:pPr>
    </w:p>
    <w:p w:rsidR="002D3FB4" w:rsidRPr="0010193F" w:rsidRDefault="002D3FB4" w:rsidP="0010193F">
      <w:pPr>
        <w:ind w:left="450"/>
        <w:rPr>
          <w:rFonts w:ascii="Arial" w:hAnsi="Arial" w:cs="Arial"/>
        </w:rPr>
      </w:pPr>
    </w:p>
    <w:p w:rsidR="002D3FB4" w:rsidRPr="0010193F" w:rsidRDefault="002D3FB4" w:rsidP="0010193F">
      <w:pPr>
        <w:ind w:left="450"/>
        <w:rPr>
          <w:rFonts w:ascii="Arial" w:hAnsi="Arial" w:cs="Arial"/>
        </w:rPr>
      </w:pPr>
    </w:p>
    <w:p w:rsidR="002D3FB4" w:rsidRPr="0010193F" w:rsidRDefault="002D3FB4" w:rsidP="0010193F">
      <w:pPr>
        <w:rPr>
          <w:rFonts w:ascii="Arial" w:hAnsi="Arial" w:cs="Arial"/>
        </w:rPr>
      </w:pPr>
    </w:p>
    <w:p w:rsidR="00F33CC8" w:rsidRPr="0010193F" w:rsidRDefault="00F33CC8" w:rsidP="0010193F">
      <w:pPr>
        <w:rPr>
          <w:rFonts w:ascii="Arial" w:hAnsi="Arial" w:cs="Arial"/>
        </w:rPr>
      </w:pPr>
    </w:p>
    <w:p w:rsidR="00F33CC8" w:rsidRPr="0010193F" w:rsidRDefault="00F33CC8" w:rsidP="0010193F">
      <w:pPr>
        <w:rPr>
          <w:rFonts w:ascii="Arial" w:hAnsi="Arial" w:cs="Arial"/>
        </w:rPr>
      </w:pPr>
    </w:p>
    <w:p w:rsidR="00F33CC8" w:rsidRPr="0010193F" w:rsidRDefault="00F33CC8" w:rsidP="0010193F">
      <w:pPr>
        <w:rPr>
          <w:rFonts w:ascii="Arial" w:hAnsi="Arial" w:cs="Arial"/>
        </w:rPr>
      </w:pPr>
    </w:p>
    <w:p w:rsidR="00F33CC8" w:rsidRPr="0010193F" w:rsidRDefault="00F33CC8" w:rsidP="0010193F">
      <w:pPr>
        <w:rPr>
          <w:rFonts w:ascii="Arial" w:hAnsi="Arial" w:cs="Arial"/>
        </w:rPr>
      </w:pPr>
    </w:p>
    <w:p w:rsidR="00DD6144" w:rsidRPr="0010193F" w:rsidRDefault="00DD6144" w:rsidP="0010193F">
      <w:pPr>
        <w:rPr>
          <w:rFonts w:ascii="Arial" w:hAnsi="Arial" w:cs="Arial"/>
        </w:rPr>
      </w:pPr>
    </w:p>
    <w:sectPr w:rsidR="00DD6144" w:rsidRPr="0010193F" w:rsidSect="00FA17B9">
      <w:pgSz w:w="11906" w:h="16838" w:code="9"/>
      <w:pgMar w:top="1440" w:right="2448"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15:restartNumberingAfterBreak="0">
    <w:nsid w:val="025C42FF"/>
    <w:multiLevelType w:val="hybridMultilevel"/>
    <w:tmpl w:val="D7B0362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7563E"/>
    <w:multiLevelType w:val="hybridMultilevel"/>
    <w:tmpl w:val="9DAE876E"/>
    <w:lvl w:ilvl="0" w:tplc="D8BC31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FD567B"/>
    <w:multiLevelType w:val="hybridMultilevel"/>
    <w:tmpl w:val="D0A4E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E1021F"/>
    <w:multiLevelType w:val="hybridMultilevel"/>
    <w:tmpl w:val="7960D048"/>
    <w:lvl w:ilvl="0" w:tplc="FF82D7BA">
      <w:start w:val="1"/>
      <w:numFmt w:val="lowerLetter"/>
      <w:lvlText w:val="%1."/>
      <w:lvlJc w:val="left"/>
      <w:pPr>
        <w:ind w:left="810" w:hanging="360"/>
      </w:pPr>
      <w:rPr>
        <w:rFonts w:ascii="Arial" w:eastAsiaTheme="minorHAnsi" w:hAnsi="Arial" w:cs="Arial"/>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0BAB47B3"/>
    <w:multiLevelType w:val="hybridMultilevel"/>
    <w:tmpl w:val="B3B6F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8023E"/>
    <w:multiLevelType w:val="hybridMultilevel"/>
    <w:tmpl w:val="251022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EE66BD"/>
    <w:multiLevelType w:val="hybridMultilevel"/>
    <w:tmpl w:val="C5F62B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DC6E6C"/>
    <w:multiLevelType w:val="hybridMultilevel"/>
    <w:tmpl w:val="FB020DF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0E439C"/>
    <w:multiLevelType w:val="hybridMultilevel"/>
    <w:tmpl w:val="2A767646"/>
    <w:lvl w:ilvl="0" w:tplc="5A109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3B437A"/>
    <w:multiLevelType w:val="hybridMultilevel"/>
    <w:tmpl w:val="B12C8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B2584"/>
    <w:multiLevelType w:val="hybridMultilevel"/>
    <w:tmpl w:val="CD8C2B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EC1245"/>
    <w:multiLevelType w:val="hybridMultilevel"/>
    <w:tmpl w:val="3D66F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A37662"/>
    <w:multiLevelType w:val="hybridMultilevel"/>
    <w:tmpl w:val="44B67E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4527A"/>
    <w:multiLevelType w:val="hybridMultilevel"/>
    <w:tmpl w:val="EBBAD3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4240A8"/>
    <w:multiLevelType w:val="hybridMultilevel"/>
    <w:tmpl w:val="F3D834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581B95"/>
    <w:multiLevelType w:val="hybridMultilevel"/>
    <w:tmpl w:val="9E58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0175D2"/>
    <w:multiLevelType w:val="hybridMultilevel"/>
    <w:tmpl w:val="ED6E2A48"/>
    <w:lvl w:ilvl="0" w:tplc="373C6130">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8" w15:restartNumberingAfterBreak="0">
    <w:nsid w:val="2DB64841"/>
    <w:multiLevelType w:val="hybridMultilevel"/>
    <w:tmpl w:val="DD94FC7A"/>
    <w:lvl w:ilvl="0" w:tplc="F2E49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161D4"/>
    <w:multiLevelType w:val="hybridMultilevel"/>
    <w:tmpl w:val="7E8C66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E07411"/>
    <w:multiLevelType w:val="hybridMultilevel"/>
    <w:tmpl w:val="E1A2A8BC"/>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 w15:restartNumberingAfterBreak="0">
    <w:nsid w:val="3AA75A9F"/>
    <w:multiLevelType w:val="hybridMultilevel"/>
    <w:tmpl w:val="C24C83DC"/>
    <w:lvl w:ilvl="0" w:tplc="DFB4987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3C80444B"/>
    <w:multiLevelType w:val="hybridMultilevel"/>
    <w:tmpl w:val="09AA2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9A2788"/>
    <w:multiLevelType w:val="hybridMultilevel"/>
    <w:tmpl w:val="24E6F5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4F4F8D"/>
    <w:multiLevelType w:val="hybridMultilevel"/>
    <w:tmpl w:val="8CAE854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BE1743"/>
    <w:multiLevelType w:val="hybridMultilevel"/>
    <w:tmpl w:val="289EC1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A2102"/>
    <w:multiLevelType w:val="hybridMultilevel"/>
    <w:tmpl w:val="2DA0D2EE"/>
    <w:lvl w:ilvl="0" w:tplc="40243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FBD5774"/>
    <w:multiLevelType w:val="hybridMultilevel"/>
    <w:tmpl w:val="44C80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FC43D6"/>
    <w:multiLevelType w:val="hybridMultilevel"/>
    <w:tmpl w:val="9C3ACDF2"/>
    <w:lvl w:ilvl="0" w:tplc="1CF42A92">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5C0D1E78"/>
    <w:multiLevelType w:val="hybridMultilevel"/>
    <w:tmpl w:val="2ADEFF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5D5C44"/>
    <w:multiLevelType w:val="hybridMultilevel"/>
    <w:tmpl w:val="AEDE02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D5A5E"/>
    <w:multiLevelType w:val="hybridMultilevel"/>
    <w:tmpl w:val="67E8B40C"/>
    <w:lvl w:ilvl="0" w:tplc="501A8742">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2" w15:restartNumberingAfterBreak="0">
    <w:nsid w:val="6B3821B0"/>
    <w:multiLevelType w:val="hybridMultilevel"/>
    <w:tmpl w:val="3FDAE7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042509"/>
    <w:multiLevelType w:val="hybridMultilevel"/>
    <w:tmpl w:val="BD60C0F8"/>
    <w:lvl w:ilvl="0" w:tplc="1CC05F8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4" w15:restartNumberingAfterBreak="0">
    <w:nsid w:val="7281140F"/>
    <w:multiLevelType w:val="hybridMultilevel"/>
    <w:tmpl w:val="560C65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4"/>
  </w:num>
  <w:num w:numId="3">
    <w:abstractNumId w:val="11"/>
  </w:num>
  <w:num w:numId="4">
    <w:abstractNumId w:val="26"/>
  </w:num>
  <w:num w:numId="5">
    <w:abstractNumId w:val="12"/>
  </w:num>
  <w:num w:numId="6">
    <w:abstractNumId w:val="9"/>
  </w:num>
  <w:num w:numId="7">
    <w:abstractNumId w:val="25"/>
  </w:num>
  <w:num w:numId="8">
    <w:abstractNumId w:val="2"/>
  </w:num>
  <w:num w:numId="9">
    <w:abstractNumId w:val="33"/>
  </w:num>
  <w:num w:numId="10">
    <w:abstractNumId w:val="28"/>
  </w:num>
  <w:num w:numId="11">
    <w:abstractNumId w:val="27"/>
  </w:num>
  <w:num w:numId="12">
    <w:abstractNumId w:val="1"/>
  </w:num>
  <w:num w:numId="13">
    <w:abstractNumId w:val="8"/>
  </w:num>
  <w:num w:numId="14">
    <w:abstractNumId w:val="31"/>
  </w:num>
  <w:num w:numId="15">
    <w:abstractNumId w:val="14"/>
  </w:num>
  <w:num w:numId="16">
    <w:abstractNumId w:val="23"/>
  </w:num>
  <w:num w:numId="17">
    <w:abstractNumId w:val="19"/>
  </w:num>
  <w:num w:numId="18">
    <w:abstractNumId w:val="6"/>
  </w:num>
  <w:num w:numId="19">
    <w:abstractNumId w:val="32"/>
  </w:num>
  <w:num w:numId="20">
    <w:abstractNumId w:val="13"/>
  </w:num>
  <w:num w:numId="21">
    <w:abstractNumId w:val="29"/>
  </w:num>
  <w:num w:numId="22">
    <w:abstractNumId w:val="18"/>
  </w:num>
  <w:num w:numId="23">
    <w:abstractNumId w:val="16"/>
  </w:num>
  <w:num w:numId="24">
    <w:abstractNumId w:val="3"/>
  </w:num>
  <w:num w:numId="25">
    <w:abstractNumId w:val="4"/>
  </w:num>
  <w:num w:numId="26">
    <w:abstractNumId w:val="20"/>
  </w:num>
  <w:num w:numId="27">
    <w:abstractNumId w:val="21"/>
  </w:num>
  <w:num w:numId="28">
    <w:abstractNumId w:val="7"/>
  </w:num>
  <w:num w:numId="29">
    <w:abstractNumId w:val="30"/>
  </w:num>
  <w:num w:numId="30">
    <w:abstractNumId w:val="24"/>
  </w:num>
  <w:num w:numId="31">
    <w:abstractNumId w:val="10"/>
  </w:num>
  <w:num w:numId="32">
    <w:abstractNumId w:val="15"/>
  </w:num>
  <w:num w:numId="33">
    <w:abstractNumId w:val="22"/>
  </w:num>
  <w:num w:numId="34">
    <w:abstractNumId w:val="1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38"/>
    <w:rsid w:val="000303DD"/>
    <w:rsid w:val="00035520"/>
    <w:rsid w:val="0005208B"/>
    <w:rsid w:val="00056519"/>
    <w:rsid w:val="00060620"/>
    <w:rsid w:val="0006440C"/>
    <w:rsid w:val="000677E4"/>
    <w:rsid w:val="000753FC"/>
    <w:rsid w:val="000A5516"/>
    <w:rsid w:val="000B2B91"/>
    <w:rsid w:val="000C74C2"/>
    <w:rsid w:val="000E78D3"/>
    <w:rsid w:val="0010193F"/>
    <w:rsid w:val="001265B8"/>
    <w:rsid w:val="00170577"/>
    <w:rsid w:val="00170BD7"/>
    <w:rsid w:val="00175AE8"/>
    <w:rsid w:val="001E4B59"/>
    <w:rsid w:val="002072AC"/>
    <w:rsid w:val="002643FF"/>
    <w:rsid w:val="002762A2"/>
    <w:rsid w:val="00284CFC"/>
    <w:rsid w:val="002B5A43"/>
    <w:rsid w:val="002D385A"/>
    <w:rsid w:val="002D3FB4"/>
    <w:rsid w:val="002F4EE5"/>
    <w:rsid w:val="00302EBD"/>
    <w:rsid w:val="00332FF2"/>
    <w:rsid w:val="003527A0"/>
    <w:rsid w:val="00357814"/>
    <w:rsid w:val="00357C26"/>
    <w:rsid w:val="00372BE3"/>
    <w:rsid w:val="00382B28"/>
    <w:rsid w:val="00391A2C"/>
    <w:rsid w:val="003D042A"/>
    <w:rsid w:val="003D6B41"/>
    <w:rsid w:val="003E218D"/>
    <w:rsid w:val="003E3274"/>
    <w:rsid w:val="003E49EF"/>
    <w:rsid w:val="003E5230"/>
    <w:rsid w:val="00432832"/>
    <w:rsid w:val="0049049F"/>
    <w:rsid w:val="00496B6F"/>
    <w:rsid w:val="004B7E5D"/>
    <w:rsid w:val="004C3DEE"/>
    <w:rsid w:val="00521E6D"/>
    <w:rsid w:val="005427AD"/>
    <w:rsid w:val="00573510"/>
    <w:rsid w:val="005A712C"/>
    <w:rsid w:val="005C16FE"/>
    <w:rsid w:val="005C3C71"/>
    <w:rsid w:val="005D02A5"/>
    <w:rsid w:val="005D10BD"/>
    <w:rsid w:val="005D6DA1"/>
    <w:rsid w:val="005E0E20"/>
    <w:rsid w:val="005E21D0"/>
    <w:rsid w:val="005E7D03"/>
    <w:rsid w:val="005F45A7"/>
    <w:rsid w:val="00604D51"/>
    <w:rsid w:val="0064010D"/>
    <w:rsid w:val="00656309"/>
    <w:rsid w:val="00667F21"/>
    <w:rsid w:val="006779AA"/>
    <w:rsid w:val="00685D2C"/>
    <w:rsid w:val="006A33AC"/>
    <w:rsid w:val="006B7E6E"/>
    <w:rsid w:val="006C44F7"/>
    <w:rsid w:val="006F2822"/>
    <w:rsid w:val="00742E3C"/>
    <w:rsid w:val="007435E5"/>
    <w:rsid w:val="00756C82"/>
    <w:rsid w:val="0077249A"/>
    <w:rsid w:val="007851D6"/>
    <w:rsid w:val="007A6690"/>
    <w:rsid w:val="007B3475"/>
    <w:rsid w:val="007C6590"/>
    <w:rsid w:val="007D037C"/>
    <w:rsid w:val="007D63BF"/>
    <w:rsid w:val="007F6E2A"/>
    <w:rsid w:val="008208E6"/>
    <w:rsid w:val="00826328"/>
    <w:rsid w:val="00835583"/>
    <w:rsid w:val="008778B7"/>
    <w:rsid w:val="008857A2"/>
    <w:rsid w:val="008B3DA9"/>
    <w:rsid w:val="008C2D9C"/>
    <w:rsid w:val="008E5269"/>
    <w:rsid w:val="008E5657"/>
    <w:rsid w:val="008F6435"/>
    <w:rsid w:val="00920BD6"/>
    <w:rsid w:val="0094602E"/>
    <w:rsid w:val="00966386"/>
    <w:rsid w:val="00966B66"/>
    <w:rsid w:val="009A3DE1"/>
    <w:rsid w:val="009A61FD"/>
    <w:rsid w:val="00A145D2"/>
    <w:rsid w:val="00A35061"/>
    <w:rsid w:val="00A42516"/>
    <w:rsid w:val="00A75979"/>
    <w:rsid w:val="00A822B9"/>
    <w:rsid w:val="00A95C84"/>
    <w:rsid w:val="00AA6988"/>
    <w:rsid w:val="00AD1E59"/>
    <w:rsid w:val="00B145EA"/>
    <w:rsid w:val="00B420C6"/>
    <w:rsid w:val="00B46425"/>
    <w:rsid w:val="00B5680C"/>
    <w:rsid w:val="00B804A2"/>
    <w:rsid w:val="00B845D3"/>
    <w:rsid w:val="00BC1417"/>
    <w:rsid w:val="00BC4666"/>
    <w:rsid w:val="00BD3339"/>
    <w:rsid w:val="00C02986"/>
    <w:rsid w:val="00C232EF"/>
    <w:rsid w:val="00C54327"/>
    <w:rsid w:val="00C56C25"/>
    <w:rsid w:val="00C76DBD"/>
    <w:rsid w:val="00C867DC"/>
    <w:rsid w:val="00CA3AE6"/>
    <w:rsid w:val="00D17930"/>
    <w:rsid w:val="00D5572F"/>
    <w:rsid w:val="00D929CC"/>
    <w:rsid w:val="00D93F31"/>
    <w:rsid w:val="00DB7505"/>
    <w:rsid w:val="00DD6144"/>
    <w:rsid w:val="00DE1679"/>
    <w:rsid w:val="00DE2538"/>
    <w:rsid w:val="00DF7E27"/>
    <w:rsid w:val="00E0170B"/>
    <w:rsid w:val="00E03C4F"/>
    <w:rsid w:val="00E03F2D"/>
    <w:rsid w:val="00E25843"/>
    <w:rsid w:val="00E32E3F"/>
    <w:rsid w:val="00E470D1"/>
    <w:rsid w:val="00E66AEA"/>
    <w:rsid w:val="00E75C26"/>
    <w:rsid w:val="00E875BA"/>
    <w:rsid w:val="00E9081B"/>
    <w:rsid w:val="00E948D5"/>
    <w:rsid w:val="00E97CF2"/>
    <w:rsid w:val="00ED7EFB"/>
    <w:rsid w:val="00F154A9"/>
    <w:rsid w:val="00F25B8B"/>
    <w:rsid w:val="00F33CC8"/>
    <w:rsid w:val="00F90843"/>
    <w:rsid w:val="00FB38A5"/>
    <w:rsid w:val="00FE210A"/>
    <w:rsid w:val="00FF6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8A746"/>
  <w15:chartTrackingRefBased/>
  <w15:docId w15:val="{EF170C66-988D-453C-A48A-C76C400D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538"/>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DE2538"/>
    <w:pPr>
      <w:ind w:left="720"/>
      <w:contextualSpacing/>
    </w:pPr>
  </w:style>
  <w:style w:type="character" w:styleId="IntenseReference">
    <w:name w:val="Intense Reference"/>
    <w:uiPriority w:val="32"/>
    <w:qFormat/>
    <w:rsid w:val="00920BD6"/>
    <w:rPr>
      <w:b/>
      <w:bCs/>
      <w:smallCaps/>
      <w:spacing w:val="5"/>
      <w:sz w:val="22"/>
      <w:szCs w:val="22"/>
      <w:u w:val="single"/>
    </w:rPr>
  </w:style>
  <w:style w:type="character" w:styleId="IntenseEmphasis">
    <w:name w:val="Intense Emphasis"/>
    <w:uiPriority w:val="21"/>
    <w:qFormat/>
    <w:rsid w:val="00920BD6"/>
    <w:rPr>
      <w:b/>
      <w:bCs/>
      <w:i/>
      <w:iCs/>
      <w:color w:val="70AD47"/>
      <w:spacing w:val="10"/>
    </w:rPr>
  </w:style>
  <w:style w:type="paragraph" w:styleId="NormalWeb">
    <w:name w:val="Normal (Web)"/>
    <w:basedOn w:val="Normal"/>
    <w:uiPriority w:val="99"/>
    <w:semiHidden/>
    <w:unhideWhenUsed/>
    <w:rsid w:val="00920BD6"/>
    <w:pPr>
      <w:spacing w:before="100" w:beforeAutospacing="1" w:after="100" w:afterAutospacing="1" w:line="240" w:lineRule="auto"/>
    </w:pPr>
    <w:rPr>
      <w:rFonts w:ascii="Times New Roman" w:eastAsiaTheme="minorEastAsia" w:hAnsi="Times New Roman" w:cs="Times New Roman"/>
      <w:sz w:val="24"/>
      <w:szCs w:val="24"/>
      <w:lang w:eastAsia="en-IN"/>
    </w:rPr>
  </w:style>
  <w:style w:type="table" w:styleId="PlainTable2">
    <w:name w:val="Plain Table 2"/>
    <w:basedOn w:val="TableNormal"/>
    <w:uiPriority w:val="42"/>
    <w:rsid w:val="008857A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2831</Words>
  <Characters>16141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TATA CONSULTANCY SERVICES</Company>
  <LinksUpToDate>false</LinksUpToDate>
  <CharactersWithSpaces>18935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Anushila C</dc:creator>
  <cp:keywords/>
  <dc:description/>
  <cp:lastModifiedBy>Sreemayee  Chakrabarty</cp:lastModifiedBy>
  <cp:revision>20</cp:revision>
  <dcterms:created xsi:type="dcterms:W3CDTF">2019-01-07T17:45:00Z</dcterms:created>
  <dcterms:modified xsi:type="dcterms:W3CDTF">2019-01-07T18:08:00Z</dcterms:modified>
</cp:coreProperties>
</file>