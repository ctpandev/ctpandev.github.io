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16" w:rsidRPr="0087663B" w:rsidRDefault="005B5D65" w:rsidP="0038269E">
      <w:pPr>
        <w:rPr>
          <w:rFonts w:ascii="Arial" w:hAnsi="Arial" w:cs="Arial"/>
          <w:b/>
          <w:sz w:val="24"/>
          <w:szCs w:val="24"/>
        </w:rPr>
      </w:pPr>
      <w:r>
        <w:rPr>
          <w:rFonts w:ascii="Arial" w:hAnsi="Arial" w:cs="Arial"/>
          <w:b/>
          <w:sz w:val="24"/>
          <w:szCs w:val="24"/>
        </w:rPr>
        <w:t>QUESTION BANK –SET</w:t>
      </w:r>
      <w:r w:rsidR="00061716" w:rsidRPr="0087663B">
        <w:rPr>
          <w:rFonts w:ascii="Arial" w:hAnsi="Arial" w:cs="Arial"/>
          <w:b/>
          <w:sz w:val="24"/>
          <w:szCs w:val="24"/>
        </w:rPr>
        <w:t>-ONE</w:t>
      </w:r>
    </w:p>
    <w:p w:rsidR="00061716" w:rsidRPr="0087663B" w:rsidRDefault="00061716" w:rsidP="0038269E">
      <w:pPr>
        <w:rPr>
          <w:rFonts w:ascii="Arial" w:hAnsi="Arial" w:cs="Arial"/>
          <w:b/>
          <w:sz w:val="24"/>
          <w:szCs w:val="24"/>
        </w:rPr>
      </w:pPr>
    </w:p>
    <w:p w:rsidR="003A3AF1" w:rsidRPr="0087663B" w:rsidRDefault="00C10D26" w:rsidP="0038269E">
      <w:pPr>
        <w:rPr>
          <w:rFonts w:ascii="Arial" w:hAnsi="Arial" w:cs="Arial"/>
          <w:b/>
          <w:sz w:val="24"/>
          <w:szCs w:val="24"/>
        </w:rPr>
      </w:pPr>
      <w:r w:rsidRPr="0087663B">
        <w:rPr>
          <w:rFonts w:ascii="Arial" w:hAnsi="Arial" w:cs="Arial"/>
          <w:b/>
          <w:sz w:val="24"/>
          <w:szCs w:val="24"/>
        </w:rPr>
        <w:t>SECTION</w:t>
      </w:r>
      <w:r w:rsidR="009816ED">
        <w:rPr>
          <w:rFonts w:ascii="Arial" w:hAnsi="Arial" w:cs="Arial"/>
          <w:b/>
          <w:sz w:val="24"/>
          <w:szCs w:val="24"/>
        </w:rPr>
        <w:t xml:space="preserve">: A (COMPULSORY) - </w:t>
      </w:r>
      <w:r w:rsidR="00E96A9E" w:rsidRPr="0087663B">
        <w:rPr>
          <w:rFonts w:ascii="Arial" w:hAnsi="Arial" w:cs="Arial"/>
          <w:b/>
          <w:sz w:val="24"/>
          <w:szCs w:val="24"/>
        </w:rPr>
        <w:t>select</w:t>
      </w:r>
      <w:r w:rsidR="002E2F52" w:rsidRPr="0087663B">
        <w:rPr>
          <w:rFonts w:ascii="Arial" w:hAnsi="Arial" w:cs="Arial"/>
          <w:b/>
          <w:sz w:val="24"/>
          <w:szCs w:val="24"/>
        </w:rPr>
        <w:t xml:space="preserve"> any</w:t>
      </w:r>
      <w:r w:rsidR="00061716" w:rsidRPr="0087663B">
        <w:rPr>
          <w:rFonts w:ascii="Arial" w:hAnsi="Arial" w:cs="Arial"/>
          <w:b/>
          <w:sz w:val="24"/>
          <w:szCs w:val="24"/>
        </w:rPr>
        <w:t xml:space="preserve"> </w:t>
      </w:r>
      <w:r w:rsidR="002E2F52" w:rsidRPr="0087663B">
        <w:rPr>
          <w:rFonts w:ascii="Arial" w:hAnsi="Arial" w:cs="Arial"/>
          <w:b/>
          <w:sz w:val="24"/>
          <w:szCs w:val="24"/>
        </w:rPr>
        <w:t>10 questions</w:t>
      </w:r>
      <w:r w:rsidR="00722182" w:rsidRPr="0087663B">
        <w:rPr>
          <w:rFonts w:ascii="Arial" w:hAnsi="Arial" w:cs="Arial"/>
          <w:b/>
          <w:sz w:val="24"/>
          <w:szCs w:val="24"/>
        </w:rPr>
        <w:t xml:space="preserve"> out of the 28 questions below</w:t>
      </w:r>
      <w:r w:rsidR="00061716" w:rsidRPr="0087663B">
        <w:rPr>
          <w:rFonts w:ascii="Arial" w:hAnsi="Arial" w:cs="Arial"/>
          <w:b/>
          <w:sz w:val="24"/>
          <w:szCs w:val="24"/>
        </w:rPr>
        <w:t>. Each question carries ½ marks.</w:t>
      </w:r>
      <w:r w:rsidR="003A3AF1" w:rsidRPr="0087663B">
        <w:rPr>
          <w:rFonts w:ascii="Arial" w:hAnsi="Arial" w:cs="Arial"/>
          <w:b/>
          <w:sz w:val="24"/>
          <w:szCs w:val="24"/>
        </w:rPr>
        <w:t xml:space="preserve"> </w:t>
      </w:r>
      <w:r w:rsidR="00E96A9E" w:rsidRPr="0087663B">
        <w:rPr>
          <w:rFonts w:ascii="Arial" w:hAnsi="Arial" w:cs="Arial"/>
          <w:b/>
          <w:sz w:val="24"/>
          <w:szCs w:val="24"/>
        </w:rPr>
        <w:t>(Correct</w:t>
      </w:r>
      <w:r w:rsidR="003A3AF1" w:rsidRPr="0087663B">
        <w:rPr>
          <w:rFonts w:ascii="Arial" w:hAnsi="Arial" w:cs="Arial"/>
          <w:b/>
          <w:sz w:val="24"/>
          <w:szCs w:val="24"/>
        </w:rPr>
        <w:t xml:space="preserve"> answers are all highlighted in yellow</w:t>
      </w:r>
      <w:r w:rsidR="00A41D4B" w:rsidRPr="0087663B">
        <w:rPr>
          <w:rFonts w:ascii="Arial" w:hAnsi="Arial" w:cs="Arial"/>
          <w:b/>
          <w:sz w:val="24"/>
          <w:szCs w:val="24"/>
        </w:rPr>
        <w:t xml:space="preserve"> or given in the bracket</w:t>
      </w:r>
      <w:r w:rsidR="003A3AF1" w:rsidRPr="0087663B">
        <w:rPr>
          <w:rFonts w:ascii="Arial" w:hAnsi="Arial" w:cs="Arial"/>
          <w:b/>
          <w:sz w:val="24"/>
          <w:szCs w:val="24"/>
        </w:rPr>
        <w:t>)</w:t>
      </w:r>
    </w:p>
    <w:p w:rsidR="00061716" w:rsidRPr="0087663B" w:rsidRDefault="00061716" w:rsidP="0038269E">
      <w:pPr>
        <w:rPr>
          <w:rFonts w:ascii="Arial" w:hAnsi="Arial" w:cs="Arial"/>
          <w:b/>
          <w:sz w:val="24"/>
          <w:szCs w:val="24"/>
        </w:rPr>
      </w:pPr>
    </w:p>
    <w:p w:rsidR="00F451BF" w:rsidRPr="0087663B" w:rsidRDefault="00F451BF" w:rsidP="0038269E">
      <w:pPr>
        <w:autoSpaceDE w:val="0"/>
        <w:autoSpaceDN w:val="0"/>
        <w:adjustRightInd w:val="0"/>
        <w:spacing w:after="0" w:line="240" w:lineRule="auto"/>
        <w:rPr>
          <w:rFonts w:ascii="Arial" w:hAnsi="Arial" w:cs="Arial"/>
          <w:b/>
          <w:color w:val="000000"/>
          <w:sz w:val="24"/>
          <w:szCs w:val="24"/>
        </w:rPr>
      </w:pPr>
      <w:r w:rsidRPr="0087663B">
        <w:rPr>
          <w:rFonts w:ascii="Arial" w:hAnsi="Arial" w:cs="Arial"/>
          <w:b/>
          <w:color w:val="000000"/>
          <w:sz w:val="24"/>
          <w:szCs w:val="24"/>
        </w:rPr>
        <w:t>Read the sentences below and tick the one with the correct use of punctuation.</w:t>
      </w:r>
    </w:p>
    <w:p w:rsidR="00F451BF" w:rsidRPr="0087663B" w:rsidRDefault="00F451BF" w:rsidP="0038269E">
      <w:pPr>
        <w:rPr>
          <w:rFonts w:ascii="Arial" w:hAnsi="Arial" w:cs="Arial"/>
          <w:sz w:val="24"/>
          <w:szCs w:val="24"/>
        </w:rPr>
      </w:pPr>
    </w:p>
    <w:p w:rsidR="00F451BF" w:rsidRPr="0087663B" w:rsidRDefault="00621CAB" w:rsidP="0038269E">
      <w:pPr>
        <w:autoSpaceDE w:val="0"/>
        <w:autoSpaceDN w:val="0"/>
        <w:adjustRightInd w:val="0"/>
        <w:spacing w:after="0" w:line="240" w:lineRule="auto"/>
        <w:ind w:left="720" w:hanging="360"/>
        <w:rPr>
          <w:rFonts w:ascii="Arial" w:hAnsi="Arial" w:cs="Arial"/>
          <w:color w:val="000000"/>
          <w:sz w:val="24"/>
          <w:szCs w:val="24"/>
        </w:rPr>
      </w:pPr>
      <w:r>
        <w:rPr>
          <w:rFonts w:ascii="Arial" w:hAnsi="Arial" w:cs="Arial"/>
          <w:color w:val="000000"/>
          <w:sz w:val="24"/>
          <w:szCs w:val="24"/>
        </w:rPr>
        <w:t xml:space="preserve">1. </w:t>
      </w:r>
      <w:r w:rsidR="00F451BF" w:rsidRPr="0087663B">
        <w:rPr>
          <w:rFonts w:ascii="Arial" w:hAnsi="Arial" w:cs="Arial"/>
          <w:color w:val="000000"/>
          <w:sz w:val="24"/>
          <w:szCs w:val="24"/>
        </w:rPr>
        <w:t>His house number has two 2's. I remember it.</w:t>
      </w:r>
    </w:p>
    <w:p w:rsidR="00F451BF" w:rsidRPr="0087663B" w:rsidRDefault="00F451BF" w:rsidP="0038269E">
      <w:pPr>
        <w:autoSpaceDE w:val="0"/>
        <w:autoSpaceDN w:val="0"/>
        <w:adjustRightInd w:val="0"/>
        <w:spacing w:after="0" w:line="240" w:lineRule="auto"/>
        <w:ind w:left="720" w:hanging="360"/>
        <w:rPr>
          <w:rFonts w:ascii="Arial" w:hAnsi="Arial" w:cs="Arial"/>
          <w:color w:val="000000"/>
          <w:sz w:val="24"/>
          <w:szCs w:val="24"/>
        </w:rPr>
      </w:pPr>
      <w:r w:rsidRPr="0087663B">
        <w:rPr>
          <w:rFonts w:ascii="Arial" w:hAnsi="Arial" w:cs="Arial"/>
          <w:color w:val="000000"/>
          <w:sz w:val="24"/>
          <w:szCs w:val="24"/>
          <w:highlight w:val="yellow"/>
        </w:rPr>
        <w:t>His house number has two 2s. I remember it.</w:t>
      </w:r>
    </w:p>
    <w:p w:rsidR="00F451BF" w:rsidRPr="0087663B" w:rsidRDefault="00F451BF" w:rsidP="0038269E">
      <w:pPr>
        <w:autoSpaceDE w:val="0"/>
        <w:autoSpaceDN w:val="0"/>
        <w:adjustRightInd w:val="0"/>
        <w:spacing w:after="0" w:line="240" w:lineRule="auto"/>
        <w:ind w:left="720" w:hanging="360"/>
        <w:rPr>
          <w:rFonts w:ascii="Arial" w:hAnsi="Arial" w:cs="Arial"/>
          <w:color w:val="000000"/>
          <w:sz w:val="24"/>
          <w:szCs w:val="24"/>
        </w:rPr>
      </w:pPr>
    </w:p>
    <w:p w:rsidR="00F451BF" w:rsidRPr="0087663B" w:rsidRDefault="003A3AF1" w:rsidP="0038269E">
      <w:pPr>
        <w:autoSpaceDE w:val="0"/>
        <w:autoSpaceDN w:val="0"/>
        <w:adjustRightInd w:val="0"/>
        <w:spacing w:after="0" w:line="240" w:lineRule="auto"/>
        <w:ind w:left="720" w:hanging="360"/>
        <w:rPr>
          <w:rFonts w:ascii="Arial" w:hAnsi="Arial" w:cs="Arial"/>
          <w:color w:val="000000"/>
          <w:sz w:val="24"/>
          <w:szCs w:val="24"/>
        </w:rPr>
      </w:pPr>
      <w:r w:rsidRPr="0087663B">
        <w:rPr>
          <w:rFonts w:ascii="Arial" w:hAnsi="Arial" w:cs="Arial"/>
          <w:color w:val="000000"/>
          <w:sz w:val="24"/>
          <w:szCs w:val="24"/>
        </w:rPr>
        <w:t xml:space="preserve">2. </w:t>
      </w:r>
      <w:r w:rsidR="00F451BF" w:rsidRPr="0087663B">
        <w:rPr>
          <w:rFonts w:ascii="Arial" w:hAnsi="Arial" w:cs="Arial"/>
          <w:color w:val="000000"/>
          <w:sz w:val="24"/>
          <w:szCs w:val="24"/>
        </w:rPr>
        <w:t>Monsoon weather is: humid, wet, and gloomy.</w:t>
      </w:r>
    </w:p>
    <w:p w:rsidR="00F451BF" w:rsidRPr="0087663B" w:rsidRDefault="00F451BF" w:rsidP="0038269E">
      <w:pPr>
        <w:autoSpaceDE w:val="0"/>
        <w:autoSpaceDN w:val="0"/>
        <w:adjustRightInd w:val="0"/>
        <w:spacing w:after="0" w:line="240" w:lineRule="auto"/>
        <w:ind w:left="720" w:hanging="360"/>
        <w:rPr>
          <w:rFonts w:ascii="Arial" w:hAnsi="Arial" w:cs="Arial"/>
          <w:color w:val="000000"/>
          <w:sz w:val="24"/>
          <w:szCs w:val="24"/>
        </w:rPr>
      </w:pPr>
      <w:r w:rsidRPr="0087663B">
        <w:rPr>
          <w:rFonts w:ascii="Arial" w:hAnsi="Arial" w:cs="Arial"/>
          <w:color w:val="000000"/>
          <w:sz w:val="24"/>
          <w:szCs w:val="24"/>
          <w:highlight w:val="yellow"/>
        </w:rPr>
        <w:t>Monsoon weather is humid, wet and gloomy.</w:t>
      </w:r>
    </w:p>
    <w:p w:rsidR="00F451BF" w:rsidRPr="0087663B" w:rsidRDefault="00F451BF" w:rsidP="0038269E">
      <w:pPr>
        <w:autoSpaceDE w:val="0"/>
        <w:autoSpaceDN w:val="0"/>
        <w:adjustRightInd w:val="0"/>
        <w:spacing w:after="0" w:line="240" w:lineRule="auto"/>
        <w:rPr>
          <w:rFonts w:ascii="Arial" w:hAnsi="Arial" w:cs="Arial"/>
          <w:color w:val="000000"/>
          <w:sz w:val="24"/>
          <w:szCs w:val="24"/>
        </w:rPr>
      </w:pPr>
    </w:p>
    <w:p w:rsidR="00F451BF" w:rsidRPr="0087663B" w:rsidRDefault="00621CAB" w:rsidP="0038269E">
      <w:pPr>
        <w:autoSpaceDE w:val="0"/>
        <w:autoSpaceDN w:val="0"/>
        <w:adjustRightInd w:val="0"/>
        <w:spacing w:after="0" w:line="240" w:lineRule="auto"/>
        <w:ind w:left="720" w:hanging="360"/>
        <w:rPr>
          <w:rFonts w:ascii="Arial" w:hAnsi="Arial" w:cs="Arial"/>
          <w:color w:val="000000"/>
          <w:sz w:val="24"/>
          <w:szCs w:val="24"/>
        </w:rPr>
      </w:pPr>
      <w:r>
        <w:rPr>
          <w:rFonts w:ascii="Arial" w:hAnsi="Arial" w:cs="Arial"/>
          <w:color w:val="000000"/>
          <w:sz w:val="24"/>
          <w:szCs w:val="24"/>
        </w:rPr>
        <w:t xml:space="preserve">3. </w:t>
      </w:r>
      <w:r w:rsidR="006F0D3E" w:rsidRPr="0087663B">
        <w:rPr>
          <w:rFonts w:ascii="Arial" w:hAnsi="Arial" w:cs="Arial"/>
          <w:color w:val="000000"/>
          <w:sz w:val="24"/>
          <w:szCs w:val="24"/>
        </w:rPr>
        <w:t>The m</w:t>
      </w:r>
      <w:r w:rsidR="00AD1288" w:rsidRPr="0087663B">
        <w:rPr>
          <w:rFonts w:ascii="Arial" w:hAnsi="Arial" w:cs="Arial"/>
          <w:color w:val="000000"/>
          <w:sz w:val="24"/>
          <w:szCs w:val="24"/>
        </w:rPr>
        <w:t xml:space="preserve">other </w:t>
      </w:r>
      <w:r w:rsidR="00E271C9" w:rsidRPr="0087663B">
        <w:rPr>
          <w:rFonts w:ascii="Arial" w:hAnsi="Arial" w:cs="Arial"/>
          <w:color w:val="000000"/>
          <w:sz w:val="24"/>
          <w:szCs w:val="24"/>
        </w:rPr>
        <w:t>was anxiously waiting outside</w:t>
      </w:r>
      <w:r w:rsidR="00AD1288" w:rsidRPr="0087663B">
        <w:rPr>
          <w:rFonts w:ascii="Arial" w:hAnsi="Arial" w:cs="Arial"/>
          <w:color w:val="000000"/>
          <w:sz w:val="24"/>
          <w:szCs w:val="24"/>
        </w:rPr>
        <w:t>,</w:t>
      </w:r>
      <w:r w:rsidR="00E271C9" w:rsidRPr="0087663B">
        <w:rPr>
          <w:rFonts w:ascii="Arial" w:hAnsi="Arial" w:cs="Arial"/>
          <w:color w:val="000000"/>
          <w:sz w:val="24"/>
          <w:szCs w:val="24"/>
        </w:rPr>
        <w:t xml:space="preserve"> the door </w:t>
      </w:r>
      <w:r w:rsidR="006F0D3E" w:rsidRPr="0087663B">
        <w:rPr>
          <w:rFonts w:ascii="Arial" w:hAnsi="Arial" w:cs="Arial"/>
          <w:color w:val="000000"/>
          <w:sz w:val="24"/>
          <w:szCs w:val="24"/>
        </w:rPr>
        <w:t>for her</w:t>
      </w:r>
      <w:r w:rsidR="00F451BF" w:rsidRPr="0087663B">
        <w:rPr>
          <w:rFonts w:ascii="Arial" w:hAnsi="Arial" w:cs="Arial"/>
          <w:color w:val="000000"/>
          <w:sz w:val="24"/>
          <w:szCs w:val="24"/>
        </w:rPr>
        <w:t xml:space="preserve"> child to </w:t>
      </w:r>
      <w:r w:rsidR="00E271C9" w:rsidRPr="0087663B">
        <w:rPr>
          <w:rFonts w:ascii="Arial" w:hAnsi="Arial" w:cs="Arial"/>
          <w:color w:val="000000"/>
          <w:sz w:val="24"/>
          <w:szCs w:val="24"/>
        </w:rPr>
        <w:t>return</w:t>
      </w:r>
      <w:r w:rsidR="00F451BF" w:rsidRPr="0087663B">
        <w:rPr>
          <w:rFonts w:ascii="Arial" w:hAnsi="Arial" w:cs="Arial"/>
          <w:color w:val="000000"/>
          <w:sz w:val="24"/>
          <w:szCs w:val="24"/>
        </w:rPr>
        <w:t>.</w:t>
      </w:r>
    </w:p>
    <w:p w:rsidR="00F451BF" w:rsidRDefault="006F0D3E" w:rsidP="00DD5816">
      <w:pPr>
        <w:autoSpaceDE w:val="0"/>
        <w:autoSpaceDN w:val="0"/>
        <w:adjustRightInd w:val="0"/>
        <w:spacing w:after="0" w:line="240" w:lineRule="auto"/>
        <w:ind w:left="720" w:hanging="360"/>
        <w:rPr>
          <w:rFonts w:ascii="Arial" w:hAnsi="Arial" w:cs="Arial"/>
          <w:color w:val="000000"/>
          <w:sz w:val="24"/>
          <w:szCs w:val="24"/>
        </w:rPr>
      </w:pPr>
      <w:r w:rsidRPr="0087663B">
        <w:rPr>
          <w:rFonts w:ascii="Arial" w:hAnsi="Arial" w:cs="Arial"/>
          <w:color w:val="000000"/>
          <w:sz w:val="24"/>
          <w:szCs w:val="24"/>
          <w:highlight w:val="yellow"/>
        </w:rPr>
        <w:t>The m</w:t>
      </w:r>
      <w:r w:rsidR="00E271C9" w:rsidRPr="0087663B">
        <w:rPr>
          <w:rFonts w:ascii="Arial" w:hAnsi="Arial" w:cs="Arial"/>
          <w:color w:val="000000"/>
          <w:sz w:val="24"/>
          <w:szCs w:val="24"/>
          <w:highlight w:val="yellow"/>
        </w:rPr>
        <w:t>other was anx</w:t>
      </w:r>
      <w:r w:rsidR="00916E90" w:rsidRPr="0087663B">
        <w:rPr>
          <w:rFonts w:ascii="Arial" w:hAnsi="Arial" w:cs="Arial"/>
          <w:color w:val="000000"/>
          <w:sz w:val="24"/>
          <w:szCs w:val="24"/>
          <w:highlight w:val="yellow"/>
        </w:rPr>
        <w:t>iously waiting outside the door</w:t>
      </w:r>
      <w:r w:rsidRPr="0087663B">
        <w:rPr>
          <w:rFonts w:ascii="Arial" w:hAnsi="Arial" w:cs="Arial"/>
          <w:color w:val="000000"/>
          <w:sz w:val="24"/>
          <w:szCs w:val="24"/>
          <w:highlight w:val="yellow"/>
        </w:rPr>
        <w:t xml:space="preserve"> for her</w:t>
      </w:r>
      <w:r w:rsidR="00E271C9" w:rsidRPr="0087663B">
        <w:rPr>
          <w:rFonts w:ascii="Arial" w:hAnsi="Arial" w:cs="Arial"/>
          <w:color w:val="000000"/>
          <w:sz w:val="24"/>
          <w:szCs w:val="24"/>
          <w:highlight w:val="yellow"/>
        </w:rPr>
        <w:t xml:space="preserve"> child to return.</w:t>
      </w:r>
    </w:p>
    <w:p w:rsidR="00DD5816" w:rsidRPr="0087663B" w:rsidRDefault="00DD5816" w:rsidP="00DD5816">
      <w:pPr>
        <w:autoSpaceDE w:val="0"/>
        <w:autoSpaceDN w:val="0"/>
        <w:adjustRightInd w:val="0"/>
        <w:spacing w:after="0" w:line="240" w:lineRule="auto"/>
        <w:ind w:left="720" w:hanging="360"/>
        <w:rPr>
          <w:rFonts w:ascii="Arial" w:hAnsi="Arial" w:cs="Arial"/>
          <w:color w:val="000000"/>
          <w:sz w:val="24"/>
          <w:szCs w:val="24"/>
        </w:rPr>
      </w:pPr>
    </w:p>
    <w:p w:rsidR="007B0B97" w:rsidRDefault="00621CAB" w:rsidP="0038269E">
      <w:pPr>
        <w:autoSpaceDE w:val="0"/>
        <w:autoSpaceDN w:val="0"/>
        <w:adjustRightInd w:val="0"/>
        <w:spacing w:after="0" w:line="240" w:lineRule="auto"/>
        <w:ind w:left="720" w:hanging="360"/>
        <w:rPr>
          <w:rFonts w:ascii="Arial" w:hAnsi="Arial" w:cs="Arial"/>
          <w:color w:val="000000"/>
          <w:sz w:val="24"/>
          <w:szCs w:val="24"/>
          <w:highlight w:val="yellow"/>
        </w:rPr>
      </w:pPr>
      <w:r>
        <w:rPr>
          <w:rFonts w:ascii="Arial" w:hAnsi="Arial" w:cs="Arial"/>
          <w:color w:val="000000"/>
          <w:sz w:val="24"/>
          <w:szCs w:val="24"/>
        </w:rPr>
        <w:t xml:space="preserve">4. </w:t>
      </w:r>
      <w:r w:rsidR="00F451BF" w:rsidRPr="0087663B">
        <w:rPr>
          <w:rFonts w:ascii="Arial" w:hAnsi="Arial" w:cs="Arial"/>
          <w:color w:val="000000"/>
          <w:sz w:val="24"/>
          <w:szCs w:val="24"/>
          <w:highlight w:val="yellow"/>
        </w:rPr>
        <w:t>The stage was ready -- curtains, steps, back</w:t>
      </w:r>
      <w:r w:rsidR="007B0B97">
        <w:rPr>
          <w:rFonts w:ascii="Arial" w:hAnsi="Arial" w:cs="Arial"/>
          <w:color w:val="000000"/>
          <w:sz w:val="24"/>
          <w:szCs w:val="24"/>
          <w:highlight w:val="yellow"/>
        </w:rPr>
        <w:t>ground -- everything was set up</w:t>
      </w:r>
    </w:p>
    <w:p w:rsidR="00F451BF" w:rsidRDefault="00F451BF" w:rsidP="0038269E">
      <w:pPr>
        <w:autoSpaceDE w:val="0"/>
        <w:autoSpaceDN w:val="0"/>
        <w:adjustRightInd w:val="0"/>
        <w:spacing w:after="0" w:line="240" w:lineRule="auto"/>
        <w:ind w:left="720" w:hanging="360"/>
        <w:rPr>
          <w:rFonts w:ascii="Arial" w:hAnsi="Arial" w:cs="Arial"/>
          <w:color w:val="000000"/>
          <w:sz w:val="24"/>
          <w:szCs w:val="24"/>
        </w:rPr>
      </w:pPr>
      <w:proofErr w:type="gramStart"/>
      <w:r w:rsidRPr="0087663B">
        <w:rPr>
          <w:rFonts w:ascii="Arial" w:hAnsi="Arial" w:cs="Arial"/>
          <w:color w:val="000000"/>
          <w:sz w:val="24"/>
          <w:szCs w:val="24"/>
          <w:highlight w:val="yellow"/>
        </w:rPr>
        <w:t>properly</w:t>
      </w:r>
      <w:proofErr w:type="gramEnd"/>
      <w:r w:rsidRPr="0087663B">
        <w:rPr>
          <w:rFonts w:ascii="Arial" w:hAnsi="Arial" w:cs="Arial"/>
          <w:color w:val="000000"/>
          <w:sz w:val="24"/>
          <w:szCs w:val="24"/>
          <w:highlight w:val="yellow"/>
        </w:rPr>
        <w:t>.</w:t>
      </w:r>
    </w:p>
    <w:p w:rsidR="00DD5816" w:rsidRPr="0087663B" w:rsidRDefault="00DD5816" w:rsidP="0038269E">
      <w:pPr>
        <w:autoSpaceDE w:val="0"/>
        <w:autoSpaceDN w:val="0"/>
        <w:adjustRightInd w:val="0"/>
        <w:spacing w:after="0" w:line="240" w:lineRule="auto"/>
        <w:ind w:left="720" w:hanging="360"/>
        <w:rPr>
          <w:rFonts w:ascii="Arial" w:hAnsi="Arial" w:cs="Arial"/>
          <w:color w:val="000000"/>
          <w:sz w:val="24"/>
          <w:szCs w:val="24"/>
        </w:rPr>
      </w:pPr>
    </w:p>
    <w:p w:rsidR="00F451BF" w:rsidRPr="0087663B" w:rsidRDefault="00F451BF" w:rsidP="0038269E">
      <w:pPr>
        <w:autoSpaceDE w:val="0"/>
        <w:autoSpaceDN w:val="0"/>
        <w:adjustRightInd w:val="0"/>
        <w:spacing w:after="0" w:line="240" w:lineRule="auto"/>
        <w:ind w:left="720" w:hanging="360"/>
        <w:rPr>
          <w:rFonts w:ascii="Arial" w:hAnsi="Arial" w:cs="Arial"/>
          <w:color w:val="000000"/>
          <w:sz w:val="24"/>
          <w:szCs w:val="24"/>
        </w:rPr>
      </w:pPr>
      <w:r w:rsidRPr="0087663B">
        <w:rPr>
          <w:rFonts w:ascii="Arial" w:hAnsi="Arial" w:cs="Arial"/>
          <w:color w:val="000000"/>
          <w:sz w:val="24"/>
          <w:szCs w:val="24"/>
        </w:rPr>
        <w:t>The stage was ready-curtains, steps, background everything was set up properly</w:t>
      </w:r>
    </w:p>
    <w:p w:rsidR="00F451BF" w:rsidRPr="0087663B" w:rsidRDefault="00F451BF" w:rsidP="0038269E">
      <w:pPr>
        <w:autoSpaceDE w:val="0"/>
        <w:autoSpaceDN w:val="0"/>
        <w:adjustRightInd w:val="0"/>
        <w:spacing w:after="0" w:line="240" w:lineRule="auto"/>
        <w:rPr>
          <w:rFonts w:ascii="Arial" w:hAnsi="Arial" w:cs="Arial"/>
          <w:color w:val="000000"/>
          <w:sz w:val="24"/>
          <w:szCs w:val="24"/>
        </w:rPr>
      </w:pPr>
    </w:p>
    <w:p w:rsidR="00F451BF" w:rsidRPr="0087663B" w:rsidRDefault="003A3AF1" w:rsidP="0038269E">
      <w:pPr>
        <w:autoSpaceDE w:val="0"/>
        <w:autoSpaceDN w:val="0"/>
        <w:adjustRightInd w:val="0"/>
        <w:spacing w:after="0" w:line="240" w:lineRule="auto"/>
        <w:ind w:left="720" w:hanging="360"/>
        <w:rPr>
          <w:rFonts w:ascii="Arial" w:hAnsi="Arial" w:cs="Arial"/>
          <w:b/>
          <w:bCs/>
          <w:color w:val="000000"/>
          <w:sz w:val="24"/>
          <w:szCs w:val="24"/>
        </w:rPr>
      </w:pPr>
      <w:r w:rsidRPr="0087663B">
        <w:rPr>
          <w:rFonts w:ascii="Arial" w:hAnsi="Arial" w:cs="Arial"/>
          <w:color w:val="000000"/>
          <w:sz w:val="24"/>
          <w:szCs w:val="24"/>
        </w:rPr>
        <w:t>5.</w:t>
      </w:r>
      <w:r w:rsidR="00F451BF" w:rsidRPr="0087663B">
        <w:rPr>
          <w:rFonts w:ascii="Arial" w:hAnsi="Arial" w:cs="Arial"/>
          <w:color w:val="000000"/>
          <w:sz w:val="24"/>
          <w:szCs w:val="24"/>
        </w:rPr>
        <w:t xml:space="preserve"> </w:t>
      </w:r>
      <w:r w:rsidR="00621CAB">
        <w:rPr>
          <w:rFonts w:ascii="Arial" w:hAnsi="Arial" w:cs="Arial"/>
          <w:color w:val="000000"/>
          <w:sz w:val="24"/>
          <w:szCs w:val="24"/>
        </w:rPr>
        <w:tab/>
      </w:r>
      <w:r w:rsidR="00F451BF" w:rsidRPr="0087663B">
        <w:rPr>
          <w:rFonts w:ascii="Arial" w:hAnsi="Arial" w:cs="Arial"/>
          <w:color w:val="000000"/>
          <w:sz w:val="24"/>
          <w:szCs w:val="24"/>
        </w:rPr>
        <w:t>A student of this school works as a volunteer for</w:t>
      </w:r>
      <w:r w:rsidR="00A65D7F" w:rsidRPr="0087663B">
        <w:rPr>
          <w:rFonts w:ascii="Arial" w:hAnsi="Arial" w:cs="Arial"/>
          <w:color w:val="000000"/>
          <w:sz w:val="24"/>
          <w:szCs w:val="24"/>
        </w:rPr>
        <w:t xml:space="preserve"> the</w:t>
      </w:r>
      <w:r w:rsidR="00F451BF" w:rsidRPr="0087663B">
        <w:rPr>
          <w:rFonts w:ascii="Arial" w:hAnsi="Arial" w:cs="Arial"/>
          <w:color w:val="000000"/>
          <w:sz w:val="24"/>
          <w:szCs w:val="24"/>
        </w:rPr>
        <w:t> </w:t>
      </w:r>
      <w:proofErr w:type="gramStart"/>
      <w:r w:rsidR="00F451BF" w:rsidRPr="0087663B">
        <w:rPr>
          <w:rFonts w:ascii="Arial" w:hAnsi="Arial" w:cs="Arial"/>
          <w:b/>
          <w:bCs/>
          <w:color w:val="000000"/>
          <w:sz w:val="24"/>
          <w:szCs w:val="24"/>
        </w:rPr>
        <w:t>U.N..</w:t>
      </w:r>
      <w:proofErr w:type="gramEnd"/>
    </w:p>
    <w:p w:rsidR="00F451BF" w:rsidRPr="0087663B" w:rsidRDefault="00F451BF" w:rsidP="00621CAB">
      <w:pPr>
        <w:autoSpaceDE w:val="0"/>
        <w:autoSpaceDN w:val="0"/>
        <w:adjustRightInd w:val="0"/>
        <w:spacing w:after="0" w:line="240" w:lineRule="auto"/>
        <w:ind w:left="720"/>
        <w:rPr>
          <w:rFonts w:ascii="Arial" w:hAnsi="Arial" w:cs="Arial"/>
          <w:b/>
          <w:bCs/>
          <w:color w:val="000000"/>
          <w:sz w:val="24"/>
          <w:szCs w:val="24"/>
        </w:rPr>
      </w:pPr>
      <w:r w:rsidRPr="0087663B">
        <w:rPr>
          <w:rFonts w:ascii="Arial" w:hAnsi="Arial" w:cs="Arial"/>
          <w:color w:val="000000"/>
          <w:sz w:val="24"/>
          <w:szCs w:val="24"/>
        </w:rPr>
        <w:t>A student of this school works as a volunteer for</w:t>
      </w:r>
      <w:r w:rsidR="00A65D7F" w:rsidRPr="0087663B">
        <w:rPr>
          <w:rFonts w:ascii="Arial" w:hAnsi="Arial" w:cs="Arial"/>
          <w:color w:val="000000"/>
          <w:sz w:val="24"/>
          <w:szCs w:val="24"/>
        </w:rPr>
        <w:t xml:space="preserve"> the</w:t>
      </w:r>
      <w:r w:rsidRPr="0087663B">
        <w:rPr>
          <w:rFonts w:ascii="Arial" w:hAnsi="Arial" w:cs="Arial"/>
          <w:color w:val="000000"/>
          <w:sz w:val="24"/>
          <w:szCs w:val="24"/>
        </w:rPr>
        <w:t> </w:t>
      </w:r>
      <w:r w:rsidRPr="0087663B">
        <w:rPr>
          <w:rFonts w:ascii="Arial" w:hAnsi="Arial" w:cs="Arial"/>
          <w:b/>
          <w:bCs/>
          <w:color w:val="000000"/>
          <w:sz w:val="24"/>
          <w:szCs w:val="24"/>
        </w:rPr>
        <w:t>U.N.</w:t>
      </w:r>
    </w:p>
    <w:p w:rsidR="00F451BF" w:rsidRPr="0087663B" w:rsidRDefault="00F451BF" w:rsidP="00621CAB">
      <w:pPr>
        <w:autoSpaceDE w:val="0"/>
        <w:autoSpaceDN w:val="0"/>
        <w:adjustRightInd w:val="0"/>
        <w:spacing w:after="0" w:line="240" w:lineRule="auto"/>
        <w:ind w:left="720"/>
        <w:rPr>
          <w:rFonts w:ascii="Arial" w:hAnsi="Arial" w:cs="Arial"/>
          <w:b/>
          <w:bCs/>
          <w:color w:val="000000"/>
          <w:sz w:val="24"/>
          <w:szCs w:val="24"/>
        </w:rPr>
      </w:pPr>
      <w:r w:rsidRPr="0087663B">
        <w:rPr>
          <w:rFonts w:ascii="Arial" w:hAnsi="Arial" w:cs="Arial"/>
          <w:color w:val="000000"/>
          <w:sz w:val="24"/>
          <w:szCs w:val="24"/>
          <w:highlight w:val="yellow"/>
        </w:rPr>
        <w:t>A student of this school works as a volunteer for</w:t>
      </w:r>
      <w:r w:rsidR="00A65D7F" w:rsidRPr="0087663B">
        <w:rPr>
          <w:rFonts w:ascii="Arial" w:hAnsi="Arial" w:cs="Arial"/>
          <w:color w:val="000000"/>
          <w:sz w:val="24"/>
          <w:szCs w:val="24"/>
          <w:highlight w:val="yellow"/>
        </w:rPr>
        <w:t xml:space="preserve"> the</w:t>
      </w:r>
      <w:r w:rsidRPr="0087663B">
        <w:rPr>
          <w:rFonts w:ascii="Arial" w:hAnsi="Arial" w:cs="Arial"/>
          <w:color w:val="000000"/>
          <w:sz w:val="24"/>
          <w:szCs w:val="24"/>
          <w:highlight w:val="yellow"/>
        </w:rPr>
        <w:t> </w:t>
      </w:r>
      <w:r w:rsidRPr="0087663B">
        <w:rPr>
          <w:rFonts w:ascii="Arial" w:hAnsi="Arial" w:cs="Arial"/>
          <w:b/>
          <w:bCs/>
          <w:color w:val="000000"/>
          <w:sz w:val="24"/>
          <w:szCs w:val="24"/>
          <w:highlight w:val="yellow"/>
        </w:rPr>
        <w:t>UN.</w:t>
      </w:r>
    </w:p>
    <w:p w:rsidR="003A3AF1" w:rsidRPr="0087663B" w:rsidRDefault="003A3AF1" w:rsidP="0038269E">
      <w:pPr>
        <w:autoSpaceDE w:val="0"/>
        <w:autoSpaceDN w:val="0"/>
        <w:adjustRightInd w:val="0"/>
        <w:spacing w:after="0" w:line="240" w:lineRule="auto"/>
        <w:rPr>
          <w:rFonts w:ascii="Arial" w:hAnsi="Arial" w:cs="Arial"/>
          <w:b/>
          <w:bCs/>
          <w:color w:val="000000"/>
          <w:sz w:val="24"/>
          <w:szCs w:val="24"/>
        </w:rPr>
      </w:pPr>
    </w:p>
    <w:p w:rsidR="00F451BF" w:rsidRPr="0087663B" w:rsidRDefault="00F451BF" w:rsidP="0038269E">
      <w:pPr>
        <w:autoSpaceDE w:val="0"/>
        <w:autoSpaceDN w:val="0"/>
        <w:adjustRightInd w:val="0"/>
        <w:spacing w:after="0" w:line="240" w:lineRule="auto"/>
        <w:ind w:firstLine="360"/>
        <w:rPr>
          <w:rFonts w:ascii="Arial" w:hAnsi="Arial" w:cs="Arial"/>
          <w:b/>
          <w:bCs/>
          <w:color w:val="000000"/>
          <w:sz w:val="24"/>
          <w:szCs w:val="24"/>
        </w:rPr>
      </w:pPr>
      <w:r w:rsidRPr="0087663B">
        <w:rPr>
          <w:rFonts w:ascii="Arial" w:hAnsi="Arial" w:cs="Arial"/>
          <w:b/>
          <w:bCs/>
          <w:color w:val="000000"/>
          <w:sz w:val="24"/>
          <w:szCs w:val="24"/>
        </w:rPr>
        <w:t>Select the correct meaning of the word--</w:t>
      </w:r>
    </w:p>
    <w:p w:rsidR="00F451BF" w:rsidRPr="0087663B" w:rsidRDefault="00F451BF" w:rsidP="0038269E">
      <w:pPr>
        <w:autoSpaceDE w:val="0"/>
        <w:autoSpaceDN w:val="0"/>
        <w:adjustRightInd w:val="0"/>
        <w:spacing w:after="0" w:line="240" w:lineRule="auto"/>
        <w:ind w:left="720" w:hanging="360"/>
        <w:rPr>
          <w:rFonts w:ascii="Arial" w:hAnsi="Arial" w:cs="Arial"/>
          <w:b/>
          <w:bCs/>
          <w:color w:val="000000"/>
          <w:sz w:val="24"/>
          <w:szCs w:val="24"/>
        </w:rPr>
      </w:pPr>
    </w:p>
    <w:p w:rsidR="00F451BF" w:rsidRPr="0087663B" w:rsidRDefault="003A3AF1" w:rsidP="0038269E">
      <w:pPr>
        <w:autoSpaceDE w:val="0"/>
        <w:autoSpaceDN w:val="0"/>
        <w:adjustRightInd w:val="0"/>
        <w:spacing w:after="0" w:line="240" w:lineRule="auto"/>
        <w:ind w:firstLine="360"/>
        <w:rPr>
          <w:rFonts w:ascii="Arial" w:hAnsi="Arial" w:cs="Arial"/>
          <w:bCs/>
          <w:color w:val="2F2F2F"/>
          <w:sz w:val="24"/>
          <w:szCs w:val="24"/>
        </w:rPr>
      </w:pPr>
      <w:r w:rsidRPr="0087663B">
        <w:rPr>
          <w:rFonts w:ascii="Arial" w:hAnsi="Arial" w:cs="Arial"/>
          <w:bCs/>
          <w:color w:val="2F2F2F"/>
          <w:sz w:val="24"/>
          <w:szCs w:val="24"/>
        </w:rPr>
        <w:t>6.</w:t>
      </w:r>
      <w:r w:rsidR="00F451BF" w:rsidRPr="0087663B">
        <w:rPr>
          <w:rFonts w:ascii="Arial" w:hAnsi="Arial" w:cs="Arial"/>
          <w:bCs/>
          <w:color w:val="2F2F2F"/>
          <w:sz w:val="24"/>
          <w:szCs w:val="24"/>
        </w:rPr>
        <w:t xml:space="preserve"> The child said, "I am famished!" </w:t>
      </w:r>
      <w:r w:rsidR="00F451BF" w:rsidRPr="0087663B">
        <w:rPr>
          <w:rFonts w:ascii="Arial" w:hAnsi="Arial" w:cs="Arial"/>
          <w:bCs/>
          <w:i/>
          <w:iCs/>
          <w:color w:val="2F2F2F"/>
          <w:sz w:val="24"/>
          <w:szCs w:val="24"/>
        </w:rPr>
        <w:t>Famished</w:t>
      </w:r>
      <w:r w:rsidR="00F451BF" w:rsidRPr="0087663B">
        <w:rPr>
          <w:rFonts w:ascii="Arial" w:hAnsi="Arial" w:cs="Arial"/>
          <w:bCs/>
          <w:color w:val="2F2F2F"/>
          <w:sz w:val="24"/>
          <w:szCs w:val="24"/>
        </w:rPr>
        <w:t> means...</w:t>
      </w:r>
    </w:p>
    <w:p w:rsidR="00F451BF" w:rsidRPr="0087663B" w:rsidRDefault="00F451BF" w:rsidP="0038269E">
      <w:pPr>
        <w:autoSpaceDE w:val="0"/>
        <w:autoSpaceDN w:val="0"/>
        <w:adjustRightInd w:val="0"/>
        <w:spacing w:before="240" w:after="0" w:line="240" w:lineRule="auto"/>
        <w:ind w:left="360"/>
        <w:rPr>
          <w:rFonts w:ascii="Arial" w:hAnsi="Arial" w:cs="Arial"/>
          <w:color w:val="2F2F2F"/>
          <w:sz w:val="24"/>
          <w:szCs w:val="24"/>
        </w:rPr>
      </w:pPr>
      <w:r w:rsidRPr="0087663B">
        <w:rPr>
          <w:rFonts w:ascii="Arial" w:hAnsi="Arial" w:cs="Arial"/>
          <w:color w:val="2F2F2F"/>
          <w:sz w:val="24"/>
          <w:szCs w:val="24"/>
        </w:rPr>
        <w:t>a. Tired</w:t>
      </w:r>
      <w:r w:rsidR="00C045A2" w:rsidRPr="0087663B">
        <w:rPr>
          <w:rFonts w:ascii="Arial" w:hAnsi="Arial" w:cs="Arial"/>
          <w:color w:val="2F2F2F"/>
          <w:sz w:val="24"/>
          <w:szCs w:val="24"/>
        </w:rPr>
        <w:t>.</w:t>
      </w:r>
      <w:r w:rsidRPr="0087663B">
        <w:rPr>
          <w:rFonts w:ascii="Arial" w:hAnsi="Arial" w:cs="Arial"/>
          <w:color w:val="2F2F2F"/>
          <w:sz w:val="24"/>
          <w:szCs w:val="24"/>
        </w:rPr>
        <w:br/>
      </w:r>
      <w:proofErr w:type="gramStart"/>
      <w:r w:rsidRPr="0087663B">
        <w:rPr>
          <w:rFonts w:ascii="Arial" w:hAnsi="Arial" w:cs="Arial"/>
          <w:color w:val="2F2F2F"/>
          <w:sz w:val="24"/>
          <w:szCs w:val="24"/>
        </w:rPr>
        <w:t>b</w:t>
      </w:r>
      <w:proofErr w:type="gramEnd"/>
      <w:r w:rsidRPr="0087663B">
        <w:rPr>
          <w:rFonts w:ascii="Arial" w:hAnsi="Arial" w:cs="Arial"/>
          <w:color w:val="2F2F2F"/>
          <w:sz w:val="24"/>
          <w:szCs w:val="24"/>
        </w:rPr>
        <w:t xml:space="preserve">. </w:t>
      </w:r>
      <w:r w:rsidRPr="0087663B">
        <w:rPr>
          <w:rFonts w:ascii="Arial" w:hAnsi="Arial" w:cs="Arial"/>
          <w:color w:val="2F2F2F"/>
          <w:sz w:val="24"/>
          <w:szCs w:val="24"/>
          <w:highlight w:val="yellow"/>
        </w:rPr>
        <w:t>Hungry.</w:t>
      </w:r>
      <w:r w:rsidRPr="0087663B">
        <w:rPr>
          <w:rFonts w:ascii="Arial" w:hAnsi="Arial" w:cs="Arial"/>
          <w:color w:val="2F2F2F"/>
          <w:sz w:val="24"/>
          <w:szCs w:val="24"/>
        </w:rPr>
        <w:t> </w:t>
      </w:r>
      <w:r w:rsidRPr="0087663B">
        <w:rPr>
          <w:rFonts w:ascii="Arial" w:hAnsi="Arial" w:cs="Arial"/>
          <w:color w:val="2F2F2F"/>
          <w:sz w:val="24"/>
          <w:szCs w:val="24"/>
        </w:rPr>
        <w:br/>
        <w:t>c. Enthusiastic. </w:t>
      </w:r>
      <w:r w:rsidRPr="0087663B">
        <w:rPr>
          <w:rFonts w:ascii="Arial" w:hAnsi="Arial" w:cs="Arial"/>
          <w:color w:val="2F2F2F"/>
          <w:sz w:val="24"/>
          <w:szCs w:val="24"/>
        </w:rPr>
        <w:br/>
        <w:t>d. Blessed.</w:t>
      </w:r>
    </w:p>
    <w:p w:rsidR="00F451BF" w:rsidRPr="0087663B" w:rsidRDefault="003A3AF1" w:rsidP="0038269E">
      <w:pPr>
        <w:autoSpaceDE w:val="0"/>
        <w:autoSpaceDN w:val="0"/>
        <w:adjustRightInd w:val="0"/>
        <w:spacing w:before="240" w:after="0" w:line="240" w:lineRule="auto"/>
        <w:ind w:firstLine="360"/>
        <w:rPr>
          <w:rFonts w:ascii="Arial" w:hAnsi="Arial" w:cs="Arial"/>
          <w:bCs/>
          <w:color w:val="2F2F2F"/>
          <w:sz w:val="24"/>
          <w:szCs w:val="24"/>
        </w:rPr>
      </w:pPr>
      <w:r w:rsidRPr="0087663B">
        <w:rPr>
          <w:rFonts w:ascii="Arial" w:hAnsi="Arial" w:cs="Arial"/>
          <w:bCs/>
          <w:color w:val="2F2F2F"/>
          <w:sz w:val="24"/>
          <w:szCs w:val="24"/>
        </w:rPr>
        <w:t>7.</w:t>
      </w:r>
      <w:r w:rsidR="00F451BF" w:rsidRPr="0087663B">
        <w:rPr>
          <w:rFonts w:ascii="Arial" w:hAnsi="Arial" w:cs="Arial"/>
          <w:bCs/>
          <w:color w:val="2F2F2F"/>
          <w:sz w:val="24"/>
          <w:szCs w:val="24"/>
        </w:rPr>
        <w:t xml:space="preserve"> The couple was </w:t>
      </w:r>
      <w:r w:rsidR="00722182" w:rsidRPr="0087663B">
        <w:rPr>
          <w:rFonts w:ascii="Arial" w:hAnsi="Arial" w:cs="Arial"/>
          <w:bCs/>
          <w:color w:val="2F2F2F"/>
          <w:sz w:val="24"/>
          <w:szCs w:val="24"/>
        </w:rPr>
        <w:t>enamoured</w:t>
      </w:r>
      <w:r w:rsidR="00F451BF" w:rsidRPr="0087663B">
        <w:rPr>
          <w:rFonts w:ascii="Arial" w:hAnsi="Arial" w:cs="Arial"/>
          <w:bCs/>
          <w:color w:val="2F2F2F"/>
          <w:sz w:val="24"/>
          <w:szCs w:val="24"/>
        </w:rPr>
        <w:t xml:space="preserve"> with each other. </w:t>
      </w:r>
      <w:r w:rsidR="00722182" w:rsidRPr="0087663B">
        <w:rPr>
          <w:rFonts w:ascii="Arial" w:hAnsi="Arial" w:cs="Arial"/>
          <w:bCs/>
          <w:i/>
          <w:iCs/>
          <w:color w:val="2F2F2F"/>
          <w:sz w:val="24"/>
          <w:szCs w:val="24"/>
        </w:rPr>
        <w:t>Enamoured</w:t>
      </w:r>
      <w:r w:rsidR="00F451BF" w:rsidRPr="0087663B">
        <w:rPr>
          <w:rFonts w:ascii="Arial" w:hAnsi="Arial" w:cs="Arial"/>
          <w:bCs/>
          <w:color w:val="2F2F2F"/>
          <w:sz w:val="24"/>
          <w:szCs w:val="24"/>
        </w:rPr>
        <w:t> means...</w:t>
      </w:r>
    </w:p>
    <w:p w:rsidR="00F451BF" w:rsidRPr="0087663B" w:rsidRDefault="00F451BF" w:rsidP="0038269E">
      <w:pPr>
        <w:autoSpaceDE w:val="0"/>
        <w:autoSpaceDN w:val="0"/>
        <w:adjustRightInd w:val="0"/>
        <w:spacing w:before="240" w:after="0" w:line="240" w:lineRule="auto"/>
        <w:ind w:left="360"/>
        <w:rPr>
          <w:rFonts w:ascii="Arial" w:hAnsi="Arial" w:cs="Arial"/>
          <w:color w:val="2F2F2F"/>
          <w:sz w:val="24"/>
          <w:szCs w:val="24"/>
        </w:rPr>
      </w:pPr>
      <w:r w:rsidRPr="0087663B">
        <w:rPr>
          <w:rFonts w:ascii="Arial" w:hAnsi="Arial" w:cs="Arial"/>
          <w:color w:val="2F2F2F"/>
          <w:sz w:val="24"/>
          <w:szCs w:val="24"/>
        </w:rPr>
        <w:t xml:space="preserve">a. </w:t>
      </w:r>
      <w:r w:rsidRPr="0087663B">
        <w:rPr>
          <w:rFonts w:ascii="Arial" w:hAnsi="Arial" w:cs="Arial"/>
          <w:color w:val="2F2F2F"/>
          <w:sz w:val="24"/>
          <w:szCs w:val="24"/>
          <w:highlight w:val="yellow"/>
        </w:rPr>
        <w:t>Fascinated.</w:t>
      </w:r>
      <w:r w:rsidRPr="0087663B">
        <w:rPr>
          <w:rFonts w:ascii="Arial" w:hAnsi="Arial" w:cs="Arial"/>
          <w:color w:val="2F2F2F"/>
          <w:sz w:val="24"/>
          <w:szCs w:val="24"/>
        </w:rPr>
        <w:t> </w:t>
      </w:r>
      <w:r w:rsidRPr="0087663B">
        <w:rPr>
          <w:rFonts w:ascii="Arial" w:hAnsi="Arial" w:cs="Arial"/>
          <w:color w:val="2F2F2F"/>
          <w:sz w:val="24"/>
          <w:szCs w:val="24"/>
        </w:rPr>
        <w:br/>
        <w:t>b. Delighted. </w:t>
      </w:r>
      <w:r w:rsidRPr="0087663B">
        <w:rPr>
          <w:rFonts w:ascii="Arial" w:hAnsi="Arial" w:cs="Arial"/>
          <w:color w:val="2F2F2F"/>
          <w:sz w:val="24"/>
          <w:szCs w:val="24"/>
        </w:rPr>
        <w:br/>
        <w:t>c. Certain. </w:t>
      </w:r>
      <w:r w:rsidRPr="0087663B">
        <w:rPr>
          <w:rFonts w:ascii="Arial" w:hAnsi="Arial" w:cs="Arial"/>
          <w:color w:val="2F2F2F"/>
          <w:sz w:val="24"/>
          <w:szCs w:val="24"/>
        </w:rPr>
        <w:br/>
        <w:t>d. Furious.</w:t>
      </w:r>
    </w:p>
    <w:p w:rsidR="00F451BF" w:rsidRPr="0087663B" w:rsidRDefault="00F451BF" w:rsidP="0038269E">
      <w:pPr>
        <w:autoSpaceDE w:val="0"/>
        <w:autoSpaceDN w:val="0"/>
        <w:adjustRightInd w:val="0"/>
        <w:spacing w:after="0" w:line="240" w:lineRule="auto"/>
        <w:rPr>
          <w:rFonts w:ascii="Arial" w:hAnsi="Arial" w:cs="Arial"/>
          <w:color w:val="2F2F2F"/>
          <w:sz w:val="24"/>
          <w:szCs w:val="24"/>
        </w:rPr>
      </w:pPr>
    </w:p>
    <w:p w:rsidR="0038269E" w:rsidRDefault="003A3AF1" w:rsidP="0038269E">
      <w:pPr>
        <w:autoSpaceDE w:val="0"/>
        <w:autoSpaceDN w:val="0"/>
        <w:adjustRightInd w:val="0"/>
        <w:spacing w:after="0" w:line="240" w:lineRule="auto"/>
        <w:ind w:firstLine="360"/>
        <w:rPr>
          <w:rFonts w:ascii="Arial" w:hAnsi="Arial" w:cs="Arial"/>
          <w:bCs/>
          <w:color w:val="2F2F2F"/>
          <w:sz w:val="24"/>
          <w:szCs w:val="24"/>
        </w:rPr>
      </w:pPr>
      <w:r w:rsidRPr="0087663B">
        <w:rPr>
          <w:rFonts w:ascii="Arial" w:hAnsi="Arial" w:cs="Arial"/>
          <w:bCs/>
          <w:color w:val="2F2F2F"/>
          <w:sz w:val="24"/>
          <w:szCs w:val="24"/>
        </w:rPr>
        <w:t>8.</w:t>
      </w:r>
      <w:r w:rsidR="00F451BF" w:rsidRPr="0087663B">
        <w:rPr>
          <w:rFonts w:ascii="Arial" w:hAnsi="Arial" w:cs="Arial"/>
          <w:bCs/>
          <w:color w:val="2F2F2F"/>
          <w:sz w:val="24"/>
          <w:szCs w:val="24"/>
        </w:rPr>
        <w:t xml:space="preserve"> The headm</w:t>
      </w:r>
      <w:r w:rsidR="0038269E">
        <w:rPr>
          <w:rFonts w:ascii="Arial" w:hAnsi="Arial" w:cs="Arial"/>
          <w:bCs/>
          <w:color w:val="2F2F2F"/>
          <w:sz w:val="24"/>
          <w:szCs w:val="24"/>
        </w:rPr>
        <w:t>aster's countenance discouraged</w:t>
      </w:r>
    </w:p>
    <w:p w:rsidR="00F451BF" w:rsidRPr="0087663B" w:rsidRDefault="003A3AF1" w:rsidP="0038269E">
      <w:pPr>
        <w:autoSpaceDE w:val="0"/>
        <w:autoSpaceDN w:val="0"/>
        <w:adjustRightInd w:val="0"/>
        <w:spacing w:after="0" w:line="240" w:lineRule="auto"/>
        <w:ind w:firstLine="360"/>
        <w:rPr>
          <w:rFonts w:ascii="Arial" w:hAnsi="Arial" w:cs="Arial"/>
          <w:bCs/>
          <w:color w:val="2F2F2F"/>
          <w:sz w:val="24"/>
          <w:szCs w:val="24"/>
        </w:rPr>
      </w:pPr>
      <w:proofErr w:type="gramStart"/>
      <w:r w:rsidRPr="0087663B">
        <w:rPr>
          <w:rFonts w:ascii="Arial" w:hAnsi="Arial" w:cs="Arial"/>
          <w:bCs/>
          <w:color w:val="2F2F2F"/>
          <w:sz w:val="24"/>
          <w:szCs w:val="24"/>
        </w:rPr>
        <w:t>indiscipline</w:t>
      </w:r>
      <w:proofErr w:type="gramEnd"/>
      <w:r w:rsidRPr="0087663B">
        <w:rPr>
          <w:rFonts w:ascii="Arial" w:hAnsi="Arial" w:cs="Arial"/>
          <w:bCs/>
          <w:color w:val="2F2F2F"/>
          <w:sz w:val="24"/>
          <w:szCs w:val="24"/>
        </w:rPr>
        <w:t>. </w:t>
      </w:r>
      <w:r w:rsidRPr="0087663B">
        <w:rPr>
          <w:rFonts w:ascii="Arial" w:hAnsi="Arial" w:cs="Arial"/>
          <w:bCs/>
          <w:i/>
          <w:iCs/>
          <w:color w:val="2F2F2F"/>
          <w:sz w:val="24"/>
          <w:szCs w:val="24"/>
        </w:rPr>
        <w:t>Countenance</w:t>
      </w:r>
      <w:r w:rsidRPr="0087663B">
        <w:rPr>
          <w:rFonts w:ascii="Arial" w:hAnsi="Arial" w:cs="Arial"/>
          <w:bCs/>
          <w:color w:val="2F2F2F"/>
          <w:sz w:val="24"/>
          <w:szCs w:val="24"/>
        </w:rPr>
        <w:t> means...</w:t>
      </w:r>
    </w:p>
    <w:p w:rsidR="00F451BF" w:rsidRPr="0087663B" w:rsidRDefault="00F451BF" w:rsidP="0038269E">
      <w:pPr>
        <w:autoSpaceDE w:val="0"/>
        <w:autoSpaceDN w:val="0"/>
        <w:adjustRightInd w:val="0"/>
        <w:spacing w:before="240" w:after="0" w:line="240" w:lineRule="auto"/>
        <w:rPr>
          <w:rFonts w:ascii="Arial" w:hAnsi="Arial" w:cs="Arial"/>
          <w:color w:val="2F2F2F"/>
          <w:sz w:val="24"/>
          <w:szCs w:val="24"/>
        </w:rPr>
      </w:pPr>
      <w:r w:rsidRPr="0087663B">
        <w:rPr>
          <w:rFonts w:ascii="Arial" w:hAnsi="Arial" w:cs="Arial"/>
          <w:color w:val="2F2F2F"/>
          <w:sz w:val="24"/>
          <w:szCs w:val="24"/>
        </w:rPr>
        <w:lastRenderedPageBreak/>
        <w:t>a. Walk. </w:t>
      </w:r>
      <w:r w:rsidRPr="0087663B">
        <w:rPr>
          <w:rFonts w:ascii="Arial" w:hAnsi="Arial" w:cs="Arial"/>
          <w:color w:val="2F2F2F"/>
          <w:sz w:val="24"/>
          <w:szCs w:val="24"/>
        </w:rPr>
        <w:br/>
        <w:t>b. Participation. </w:t>
      </w:r>
      <w:r w:rsidRPr="0087663B">
        <w:rPr>
          <w:rFonts w:ascii="Arial" w:hAnsi="Arial" w:cs="Arial"/>
          <w:color w:val="2F2F2F"/>
          <w:sz w:val="24"/>
          <w:szCs w:val="24"/>
        </w:rPr>
        <w:br/>
        <w:t>c</w:t>
      </w:r>
      <w:r w:rsidR="0004602B" w:rsidRPr="0087663B">
        <w:rPr>
          <w:rFonts w:ascii="Arial" w:hAnsi="Arial" w:cs="Arial"/>
          <w:color w:val="2F2F2F"/>
          <w:sz w:val="24"/>
          <w:szCs w:val="24"/>
        </w:rPr>
        <w:t>.</w:t>
      </w:r>
      <w:r w:rsidRPr="0087663B">
        <w:rPr>
          <w:rFonts w:ascii="Arial" w:hAnsi="Arial" w:cs="Arial"/>
          <w:color w:val="2F2F2F"/>
          <w:sz w:val="24"/>
          <w:szCs w:val="24"/>
        </w:rPr>
        <w:t xml:space="preserve"> </w:t>
      </w:r>
      <w:r w:rsidRPr="0087663B">
        <w:rPr>
          <w:rFonts w:ascii="Arial" w:hAnsi="Arial" w:cs="Arial"/>
          <w:color w:val="2F2F2F"/>
          <w:sz w:val="24"/>
          <w:szCs w:val="24"/>
          <w:highlight w:val="yellow"/>
        </w:rPr>
        <w:t>Expression.</w:t>
      </w:r>
      <w:r w:rsidRPr="0087663B">
        <w:rPr>
          <w:rFonts w:ascii="Arial" w:hAnsi="Arial" w:cs="Arial"/>
          <w:color w:val="2F2F2F"/>
          <w:sz w:val="24"/>
          <w:szCs w:val="24"/>
        </w:rPr>
        <w:t> </w:t>
      </w:r>
      <w:r w:rsidRPr="0087663B">
        <w:rPr>
          <w:rFonts w:ascii="Arial" w:hAnsi="Arial" w:cs="Arial"/>
          <w:color w:val="2F2F2F"/>
          <w:sz w:val="24"/>
          <w:szCs w:val="24"/>
        </w:rPr>
        <w:br/>
        <w:t>d. Muscles.</w:t>
      </w:r>
    </w:p>
    <w:p w:rsidR="00F451BF" w:rsidRPr="0087663B" w:rsidRDefault="003A3AF1" w:rsidP="0038269E">
      <w:pPr>
        <w:autoSpaceDE w:val="0"/>
        <w:autoSpaceDN w:val="0"/>
        <w:adjustRightInd w:val="0"/>
        <w:spacing w:before="240" w:after="0" w:line="240" w:lineRule="auto"/>
        <w:rPr>
          <w:rFonts w:ascii="Arial" w:hAnsi="Arial" w:cs="Arial"/>
          <w:bCs/>
          <w:color w:val="2F2F2F"/>
          <w:sz w:val="24"/>
          <w:szCs w:val="24"/>
        </w:rPr>
      </w:pPr>
      <w:r w:rsidRPr="0087663B">
        <w:rPr>
          <w:rFonts w:ascii="Arial" w:hAnsi="Arial" w:cs="Arial"/>
          <w:bCs/>
          <w:color w:val="2F2F2F"/>
          <w:sz w:val="24"/>
          <w:szCs w:val="24"/>
        </w:rPr>
        <w:t xml:space="preserve">9. </w:t>
      </w:r>
      <w:r w:rsidR="00F451BF" w:rsidRPr="0087663B">
        <w:rPr>
          <w:rFonts w:ascii="Arial" w:hAnsi="Arial" w:cs="Arial"/>
          <w:bCs/>
          <w:color w:val="2F2F2F"/>
          <w:sz w:val="24"/>
          <w:szCs w:val="24"/>
        </w:rPr>
        <w:t xml:space="preserve"> </w:t>
      </w:r>
      <w:r w:rsidR="00900A4D" w:rsidRPr="0087663B">
        <w:rPr>
          <w:rFonts w:ascii="Arial" w:hAnsi="Arial" w:cs="Arial"/>
          <w:bCs/>
          <w:color w:val="2F2F2F"/>
          <w:sz w:val="24"/>
          <w:szCs w:val="24"/>
        </w:rPr>
        <w:t>My brother is meticulous about hygiene and cleanliness</w:t>
      </w:r>
      <w:r w:rsidR="00C045A2" w:rsidRPr="0087663B">
        <w:rPr>
          <w:rFonts w:ascii="Arial" w:hAnsi="Arial" w:cs="Arial"/>
          <w:bCs/>
          <w:color w:val="2F2F2F"/>
          <w:sz w:val="24"/>
          <w:szCs w:val="24"/>
        </w:rPr>
        <w:t>.</w:t>
      </w:r>
      <w:r w:rsidR="00F451BF" w:rsidRPr="0087663B">
        <w:rPr>
          <w:rFonts w:ascii="Arial" w:hAnsi="Arial" w:cs="Arial"/>
          <w:bCs/>
          <w:color w:val="2F2F2F"/>
          <w:sz w:val="24"/>
          <w:szCs w:val="24"/>
        </w:rPr>
        <w:t> </w:t>
      </w:r>
      <w:r w:rsidR="00900A4D" w:rsidRPr="0087663B">
        <w:rPr>
          <w:rFonts w:ascii="Arial" w:hAnsi="Arial" w:cs="Arial"/>
          <w:bCs/>
          <w:i/>
          <w:iCs/>
          <w:color w:val="2F2F2F"/>
          <w:sz w:val="24"/>
          <w:szCs w:val="24"/>
        </w:rPr>
        <w:t xml:space="preserve">Meticulous  </w:t>
      </w:r>
      <w:r w:rsidR="00F451BF" w:rsidRPr="0087663B">
        <w:rPr>
          <w:rFonts w:ascii="Arial" w:hAnsi="Arial" w:cs="Arial"/>
          <w:bCs/>
          <w:i/>
          <w:iCs/>
          <w:color w:val="2F2F2F"/>
          <w:sz w:val="24"/>
          <w:szCs w:val="24"/>
        </w:rPr>
        <w:t xml:space="preserve"> </w:t>
      </w:r>
      <w:r w:rsidR="00F451BF" w:rsidRPr="0087663B">
        <w:rPr>
          <w:rFonts w:ascii="Arial" w:hAnsi="Arial" w:cs="Arial"/>
          <w:bCs/>
          <w:color w:val="2F2F2F"/>
          <w:sz w:val="24"/>
          <w:szCs w:val="24"/>
        </w:rPr>
        <w:t>means...</w:t>
      </w:r>
    </w:p>
    <w:p w:rsidR="00F451BF" w:rsidRPr="0087663B" w:rsidRDefault="00F451BF" w:rsidP="0038269E">
      <w:pPr>
        <w:autoSpaceDE w:val="0"/>
        <w:autoSpaceDN w:val="0"/>
        <w:adjustRightInd w:val="0"/>
        <w:spacing w:before="240" w:after="0" w:line="240" w:lineRule="auto"/>
        <w:rPr>
          <w:rFonts w:ascii="Arial" w:hAnsi="Arial" w:cs="Arial"/>
          <w:color w:val="2F2F2F"/>
          <w:sz w:val="24"/>
          <w:szCs w:val="24"/>
        </w:rPr>
      </w:pPr>
      <w:r w:rsidRPr="0087663B">
        <w:rPr>
          <w:rFonts w:ascii="Arial" w:hAnsi="Arial" w:cs="Arial"/>
          <w:color w:val="2F2F2F"/>
          <w:sz w:val="24"/>
          <w:szCs w:val="24"/>
        </w:rPr>
        <w:t xml:space="preserve">a. </w:t>
      </w:r>
      <w:r w:rsidR="00E76F3B" w:rsidRPr="0087663B">
        <w:rPr>
          <w:rFonts w:ascii="Arial" w:hAnsi="Arial" w:cs="Arial"/>
          <w:color w:val="2F2F2F"/>
          <w:sz w:val="24"/>
          <w:szCs w:val="24"/>
        </w:rPr>
        <w:t xml:space="preserve">  Very c</w:t>
      </w:r>
      <w:r w:rsidR="00900A4D" w:rsidRPr="0087663B">
        <w:rPr>
          <w:rFonts w:ascii="Arial" w:hAnsi="Arial" w:cs="Arial"/>
          <w:color w:val="2F2F2F"/>
          <w:sz w:val="24"/>
          <w:szCs w:val="24"/>
        </w:rPr>
        <w:t>areless</w:t>
      </w:r>
      <w:r w:rsidR="005605DD" w:rsidRPr="0087663B">
        <w:rPr>
          <w:rFonts w:ascii="Arial" w:hAnsi="Arial" w:cs="Arial"/>
          <w:color w:val="2F2F2F"/>
          <w:sz w:val="24"/>
          <w:szCs w:val="24"/>
        </w:rPr>
        <w:t>.</w:t>
      </w:r>
      <w:r w:rsidRPr="0087663B">
        <w:rPr>
          <w:rFonts w:ascii="Arial" w:hAnsi="Arial" w:cs="Arial"/>
          <w:color w:val="2F2F2F"/>
          <w:sz w:val="24"/>
          <w:szCs w:val="24"/>
        </w:rPr>
        <w:t> </w:t>
      </w:r>
      <w:r w:rsidRPr="0087663B">
        <w:rPr>
          <w:rFonts w:ascii="Arial" w:hAnsi="Arial" w:cs="Arial"/>
          <w:color w:val="2F2F2F"/>
          <w:sz w:val="24"/>
          <w:szCs w:val="24"/>
        </w:rPr>
        <w:br/>
        <w:t xml:space="preserve">b. </w:t>
      </w:r>
      <w:r w:rsidR="00E76F3B" w:rsidRPr="0087663B">
        <w:rPr>
          <w:rFonts w:ascii="Arial" w:hAnsi="Arial" w:cs="Arial"/>
          <w:color w:val="2F2F2F"/>
          <w:sz w:val="24"/>
          <w:szCs w:val="24"/>
        </w:rPr>
        <w:t xml:space="preserve">  </w:t>
      </w:r>
      <w:r w:rsidR="00E76F3B" w:rsidRPr="0087663B">
        <w:rPr>
          <w:rFonts w:ascii="Arial" w:hAnsi="Arial" w:cs="Arial"/>
          <w:color w:val="2F2F2F"/>
          <w:sz w:val="24"/>
          <w:szCs w:val="24"/>
          <w:highlight w:val="yellow"/>
        </w:rPr>
        <w:t>Very c</w:t>
      </w:r>
      <w:r w:rsidR="00900A4D" w:rsidRPr="0087663B">
        <w:rPr>
          <w:rFonts w:ascii="Arial" w:hAnsi="Arial" w:cs="Arial"/>
          <w:color w:val="2F2F2F"/>
          <w:sz w:val="24"/>
          <w:szCs w:val="24"/>
          <w:highlight w:val="yellow"/>
        </w:rPr>
        <w:t>areful</w:t>
      </w:r>
      <w:r w:rsidR="00900A4D" w:rsidRPr="0087663B">
        <w:rPr>
          <w:rFonts w:ascii="Arial" w:hAnsi="Arial" w:cs="Arial"/>
          <w:color w:val="2F2F2F"/>
          <w:sz w:val="24"/>
          <w:szCs w:val="24"/>
        </w:rPr>
        <w:t>. </w:t>
      </w:r>
      <w:r w:rsidR="00900A4D" w:rsidRPr="0087663B">
        <w:rPr>
          <w:rFonts w:ascii="Arial" w:hAnsi="Arial" w:cs="Arial"/>
          <w:color w:val="2F2F2F"/>
          <w:sz w:val="24"/>
          <w:szCs w:val="24"/>
        </w:rPr>
        <w:br/>
        <w:t xml:space="preserve">c. </w:t>
      </w:r>
      <w:r w:rsidR="00E76F3B" w:rsidRPr="0087663B">
        <w:rPr>
          <w:rFonts w:ascii="Arial" w:hAnsi="Arial" w:cs="Arial"/>
          <w:color w:val="2F2F2F"/>
          <w:sz w:val="24"/>
          <w:szCs w:val="24"/>
        </w:rPr>
        <w:t xml:space="preserve">  Too Ob</w:t>
      </w:r>
      <w:r w:rsidR="00900A4D" w:rsidRPr="0087663B">
        <w:rPr>
          <w:rFonts w:ascii="Arial" w:hAnsi="Arial" w:cs="Arial"/>
          <w:color w:val="2F2F2F"/>
          <w:sz w:val="24"/>
          <w:szCs w:val="24"/>
        </w:rPr>
        <w:t>vious. </w:t>
      </w:r>
      <w:r w:rsidR="00900A4D" w:rsidRPr="0087663B">
        <w:rPr>
          <w:rFonts w:ascii="Arial" w:hAnsi="Arial" w:cs="Arial"/>
          <w:color w:val="2F2F2F"/>
          <w:sz w:val="24"/>
          <w:szCs w:val="24"/>
        </w:rPr>
        <w:br/>
        <w:t xml:space="preserve">d. </w:t>
      </w:r>
      <w:r w:rsidR="00E76F3B" w:rsidRPr="0087663B">
        <w:rPr>
          <w:rFonts w:ascii="Arial" w:hAnsi="Arial" w:cs="Arial"/>
          <w:color w:val="2F2F2F"/>
          <w:sz w:val="24"/>
          <w:szCs w:val="24"/>
        </w:rPr>
        <w:t xml:space="preserve">  Very p</w:t>
      </w:r>
      <w:r w:rsidR="00900A4D" w:rsidRPr="0087663B">
        <w:rPr>
          <w:rFonts w:ascii="Arial" w:hAnsi="Arial" w:cs="Arial"/>
          <w:color w:val="2F2F2F"/>
          <w:sz w:val="24"/>
          <w:szCs w:val="24"/>
        </w:rPr>
        <w:t>unctual</w:t>
      </w:r>
      <w:r w:rsidRPr="0087663B">
        <w:rPr>
          <w:rFonts w:ascii="Arial" w:hAnsi="Arial" w:cs="Arial"/>
          <w:color w:val="2F2F2F"/>
          <w:sz w:val="24"/>
          <w:szCs w:val="24"/>
        </w:rPr>
        <w:t>.</w:t>
      </w:r>
    </w:p>
    <w:p w:rsidR="00F451BF" w:rsidRPr="0087663B" w:rsidRDefault="003A3AF1" w:rsidP="0038269E">
      <w:pPr>
        <w:autoSpaceDE w:val="0"/>
        <w:autoSpaceDN w:val="0"/>
        <w:adjustRightInd w:val="0"/>
        <w:spacing w:before="240" w:after="0" w:line="240" w:lineRule="auto"/>
        <w:rPr>
          <w:rFonts w:ascii="Arial" w:hAnsi="Arial" w:cs="Arial"/>
          <w:bCs/>
          <w:color w:val="2F2F2F"/>
          <w:sz w:val="24"/>
          <w:szCs w:val="24"/>
        </w:rPr>
      </w:pPr>
      <w:r w:rsidRPr="0087663B">
        <w:rPr>
          <w:rFonts w:ascii="Arial" w:hAnsi="Arial" w:cs="Arial"/>
          <w:bCs/>
          <w:color w:val="2F2F2F"/>
          <w:sz w:val="24"/>
          <w:szCs w:val="24"/>
        </w:rPr>
        <w:t xml:space="preserve">10. </w:t>
      </w:r>
      <w:r w:rsidR="00F451BF" w:rsidRPr="0087663B">
        <w:rPr>
          <w:rFonts w:ascii="Arial" w:hAnsi="Arial" w:cs="Arial"/>
          <w:bCs/>
          <w:color w:val="2F2F2F"/>
          <w:sz w:val="24"/>
          <w:szCs w:val="24"/>
        </w:rPr>
        <w:t xml:space="preserve"> Aural comprehension is a part of the exercise. </w:t>
      </w:r>
      <w:r w:rsidR="00F451BF" w:rsidRPr="0087663B">
        <w:rPr>
          <w:rFonts w:ascii="Arial" w:hAnsi="Arial" w:cs="Arial"/>
          <w:bCs/>
          <w:i/>
          <w:iCs/>
          <w:color w:val="2F2F2F"/>
          <w:sz w:val="24"/>
          <w:szCs w:val="24"/>
        </w:rPr>
        <w:t>Aural</w:t>
      </w:r>
      <w:r w:rsidR="00F451BF" w:rsidRPr="0087663B">
        <w:rPr>
          <w:rFonts w:ascii="Arial" w:hAnsi="Arial" w:cs="Arial"/>
          <w:bCs/>
          <w:color w:val="2F2F2F"/>
          <w:sz w:val="24"/>
          <w:szCs w:val="24"/>
        </w:rPr>
        <w:t> means related to the...</w:t>
      </w:r>
    </w:p>
    <w:p w:rsidR="00F451BF" w:rsidRPr="0087663B" w:rsidRDefault="00F451BF" w:rsidP="0038269E">
      <w:pPr>
        <w:autoSpaceDE w:val="0"/>
        <w:autoSpaceDN w:val="0"/>
        <w:adjustRightInd w:val="0"/>
        <w:spacing w:before="240" w:after="0" w:line="240" w:lineRule="auto"/>
        <w:rPr>
          <w:rFonts w:ascii="Arial" w:hAnsi="Arial" w:cs="Arial"/>
          <w:color w:val="2F2F2F"/>
          <w:sz w:val="24"/>
          <w:szCs w:val="24"/>
        </w:rPr>
      </w:pPr>
      <w:r w:rsidRPr="0087663B">
        <w:rPr>
          <w:rFonts w:ascii="Arial" w:hAnsi="Arial" w:cs="Arial"/>
          <w:color w:val="2F2F2F"/>
          <w:sz w:val="24"/>
          <w:szCs w:val="24"/>
        </w:rPr>
        <w:t>a. Eyes. </w:t>
      </w:r>
      <w:r w:rsidRPr="0087663B">
        <w:rPr>
          <w:rFonts w:ascii="Arial" w:hAnsi="Arial" w:cs="Arial"/>
          <w:color w:val="2F2F2F"/>
          <w:sz w:val="24"/>
          <w:szCs w:val="24"/>
        </w:rPr>
        <w:br/>
        <w:t xml:space="preserve">b. </w:t>
      </w:r>
      <w:r w:rsidRPr="0087663B">
        <w:rPr>
          <w:rFonts w:ascii="Arial" w:hAnsi="Arial" w:cs="Arial"/>
          <w:color w:val="2F2F2F"/>
          <w:sz w:val="24"/>
          <w:szCs w:val="24"/>
          <w:highlight w:val="yellow"/>
        </w:rPr>
        <w:t>Ears.</w:t>
      </w:r>
      <w:r w:rsidRPr="0087663B">
        <w:rPr>
          <w:rFonts w:ascii="Arial" w:hAnsi="Arial" w:cs="Arial"/>
          <w:color w:val="2F2F2F"/>
          <w:sz w:val="24"/>
          <w:szCs w:val="24"/>
        </w:rPr>
        <w:t> </w:t>
      </w:r>
      <w:r w:rsidRPr="0087663B">
        <w:rPr>
          <w:rFonts w:ascii="Arial" w:hAnsi="Arial" w:cs="Arial"/>
          <w:color w:val="2F2F2F"/>
          <w:sz w:val="24"/>
          <w:szCs w:val="24"/>
        </w:rPr>
        <w:br/>
        <w:t>c. Nose. </w:t>
      </w:r>
      <w:r w:rsidRPr="0087663B">
        <w:rPr>
          <w:rFonts w:ascii="Arial" w:hAnsi="Arial" w:cs="Arial"/>
          <w:color w:val="2F2F2F"/>
          <w:sz w:val="24"/>
          <w:szCs w:val="24"/>
        </w:rPr>
        <w:br/>
        <w:t>d. Hands.</w:t>
      </w:r>
    </w:p>
    <w:p w:rsidR="00F451BF" w:rsidRPr="0087663B" w:rsidRDefault="003A3AF1" w:rsidP="0038269E">
      <w:pPr>
        <w:autoSpaceDE w:val="0"/>
        <w:autoSpaceDN w:val="0"/>
        <w:adjustRightInd w:val="0"/>
        <w:spacing w:before="240" w:after="0" w:line="240" w:lineRule="auto"/>
        <w:rPr>
          <w:rFonts w:ascii="Arial" w:hAnsi="Arial" w:cs="Arial"/>
          <w:bCs/>
          <w:color w:val="2F2F2F"/>
          <w:sz w:val="24"/>
          <w:szCs w:val="24"/>
        </w:rPr>
      </w:pPr>
      <w:r w:rsidRPr="0087663B">
        <w:rPr>
          <w:rFonts w:ascii="Arial" w:hAnsi="Arial" w:cs="Arial"/>
          <w:bCs/>
          <w:color w:val="2F2F2F"/>
          <w:sz w:val="24"/>
          <w:szCs w:val="24"/>
        </w:rPr>
        <w:t xml:space="preserve">11. </w:t>
      </w:r>
      <w:r w:rsidR="00F451BF" w:rsidRPr="0087663B">
        <w:rPr>
          <w:rFonts w:ascii="Arial" w:hAnsi="Arial" w:cs="Arial"/>
          <w:bCs/>
          <w:color w:val="2F2F2F"/>
          <w:sz w:val="24"/>
          <w:szCs w:val="24"/>
        </w:rPr>
        <w:t xml:space="preserve"> His wound is showing signs of copious bleeding, requiring medical intervention. </w:t>
      </w:r>
      <w:r w:rsidR="00F451BF" w:rsidRPr="0087663B">
        <w:rPr>
          <w:rFonts w:ascii="Arial" w:hAnsi="Arial" w:cs="Arial"/>
          <w:bCs/>
          <w:i/>
          <w:iCs/>
          <w:color w:val="2F2F2F"/>
          <w:sz w:val="24"/>
          <w:szCs w:val="24"/>
        </w:rPr>
        <w:t>Copious</w:t>
      </w:r>
      <w:r w:rsidR="00F451BF" w:rsidRPr="0087663B">
        <w:rPr>
          <w:rFonts w:ascii="Arial" w:hAnsi="Arial" w:cs="Arial"/>
          <w:bCs/>
          <w:color w:val="2F2F2F"/>
          <w:sz w:val="24"/>
          <w:szCs w:val="24"/>
        </w:rPr>
        <w:t> means...</w:t>
      </w:r>
    </w:p>
    <w:p w:rsidR="00F451BF" w:rsidRPr="0087663B" w:rsidRDefault="00F451BF" w:rsidP="0038269E">
      <w:pPr>
        <w:autoSpaceDE w:val="0"/>
        <w:autoSpaceDN w:val="0"/>
        <w:adjustRightInd w:val="0"/>
        <w:spacing w:before="240" w:after="0" w:line="240" w:lineRule="auto"/>
        <w:rPr>
          <w:rFonts w:ascii="Arial" w:hAnsi="Arial" w:cs="Arial"/>
          <w:color w:val="2F2F2F"/>
          <w:sz w:val="24"/>
          <w:szCs w:val="24"/>
        </w:rPr>
      </w:pPr>
      <w:r w:rsidRPr="0087663B">
        <w:rPr>
          <w:rFonts w:ascii="Arial" w:hAnsi="Arial" w:cs="Arial"/>
          <w:color w:val="2F2F2F"/>
          <w:sz w:val="24"/>
          <w:szCs w:val="24"/>
        </w:rPr>
        <w:t>a. Bacterial </w:t>
      </w:r>
      <w:r w:rsidRPr="0087663B">
        <w:rPr>
          <w:rFonts w:ascii="Arial" w:hAnsi="Arial" w:cs="Arial"/>
          <w:color w:val="2F2F2F"/>
          <w:sz w:val="24"/>
          <w:szCs w:val="24"/>
        </w:rPr>
        <w:br/>
        <w:t>b. Little. </w:t>
      </w:r>
      <w:r w:rsidRPr="0087663B">
        <w:rPr>
          <w:rFonts w:ascii="Arial" w:hAnsi="Arial" w:cs="Arial"/>
          <w:color w:val="2F2F2F"/>
          <w:sz w:val="24"/>
          <w:szCs w:val="24"/>
        </w:rPr>
        <w:br/>
        <w:t>c.</w:t>
      </w:r>
      <w:r w:rsidR="00920D18" w:rsidRPr="0087663B">
        <w:rPr>
          <w:rFonts w:ascii="Arial" w:hAnsi="Arial" w:cs="Arial"/>
          <w:color w:val="2F2F2F"/>
          <w:sz w:val="24"/>
          <w:szCs w:val="24"/>
        </w:rPr>
        <w:t xml:space="preserve"> </w:t>
      </w:r>
      <w:r w:rsidR="00920D18" w:rsidRPr="0087663B">
        <w:rPr>
          <w:rFonts w:ascii="Arial" w:hAnsi="Arial" w:cs="Arial"/>
          <w:color w:val="2F2F2F"/>
          <w:sz w:val="24"/>
          <w:szCs w:val="24"/>
          <w:highlight w:val="yellow"/>
        </w:rPr>
        <w:t>Profuse</w:t>
      </w:r>
      <w:r w:rsidRPr="0087663B">
        <w:rPr>
          <w:rFonts w:ascii="Arial" w:hAnsi="Arial" w:cs="Arial"/>
          <w:color w:val="2F2F2F"/>
          <w:sz w:val="24"/>
          <w:szCs w:val="24"/>
          <w:highlight w:val="yellow"/>
        </w:rPr>
        <w:t>.</w:t>
      </w:r>
      <w:r w:rsidRPr="0087663B">
        <w:rPr>
          <w:rFonts w:ascii="Arial" w:hAnsi="Arial" w:cs="Arial"/>
          <w:color w:val="2F2F2F"/>
          <w:sz w:val="24"/>
          <w:szCs w:val="24"/>
        </w:rPr>
        <w:t> </w:t>
      </w:r>
      <w:r w:rsidRPr="0087663B">
        <w:rPr>
          <w:rFonts w:ascii="Arial" w:hAnsi="Arial" w:cs="Arial"/>
          <w:color w:val="2F2F2F"/>
          <w:sz w:val="24"/>
          <w:szCs w:val="24"/>
        </w:rPr>
        <w:br/>
        <w:t>d. Infectious.</w:t>
      </w:r>
    </w:p>
    <w:p w:rsidR="00F451BF" w:rsidRPr="0087663B" w:rsidRDefault="003A3AF1" w:rsidP="0038269E">
      <w:pPr>
        <w:autoSpaceDE w:val="0"/>
        <w:autoSpaceDN w:val="0"/>
        <w:adjustRightInd w:val="0"/>
        <w:spacing w:before="240" w:after="0" w:line="240" w:lineRule="auto"/>
        <w:rPr>
          <w:rFonts w:ascii="Arial" w:hAnsi="Arial" w:cs="Arial"/>
          <w:bCs/>
          <w:color w:val="2F2F2F"/>
          <w:sz w:val="24"/>
          <w:szCs w:val="24"/>
        </w:rPr>
      </w:pPr>
      <w:r w:rsidRPr="0087663B">
        <w:rPr>
          <w:rFonts w:ascii="Arial" w:hAnsi="Arial" w:cs="Arial"/>
          <w:bCs/>
          <w:color w:val="2F2F2F"/>
          <w:sz w:val="24"/>
          <w:szCs w:val="24"/>
        </w:rPr>
        <w:t>12.</w:t>
      </w:r>
      <w:r w:rsidR="00F451BF" w:rsidRPr="0087663B">
        <w:rPr>
          <w:rFonts w:ascii="Arial" w:hAnsi="Arial" w:cs="Arial"/>
          <w:bCs/>
          <w:color w:val="2F2F2F"/>
          <w:sz w:val="24"/>
          <w:szCs w:val="24"/>
        </w:rPr>
        <w:t xml:space="preserve"> The novel could evoke strong emotions from every reader. </w:t>
      </w:r>
      <w:r w:rsidR="00F451BF" w:rsidRPr="0087663B">
        <w:rPr>
          <w:rFonts w:ascii="Arial" w:hAnsi="Arial" w:cs="Arial"/>
          <w:bCs/>
          <w:i/>
          <w:iCs/>
          <w:color w:val="2F2F2F"/>
          <w:sz w:val="24"/>
          <w:szCs w:val="24"/>
        </w:rPr>
        <w:t xml:space="preserve">Evoke </w:t>
      </w:r>
      <w:r w:rsidR="00F451BF" w:rsidRPr="0087663B">
        <w:rPr>
          <w:rFonts w:ascii="Arial" w:hAnsi="Arial" w:cs="Arial"/>
          <w:bCs/>
          <w:color w:val="2F2F2F"/>
          <w:sz w:val="24"/>
          <w:szCs w:val="24"/>
        </w:rPr>
        <w:t>means...</w:t>
      </w:r>
    </w:p>
    <w:p w:rsidR="00F451BF" w:rsidRPr="0087663B" w:rsidRDefault="00F451BF" w:rsidP="0038269E">
      <w:pPr>
        <w:autoSpaceDE w:val="0"/>
        <w:autoSpaceDN w:val="0"/>
        <w:adjustRightInd w:val="0"/>
        <w:spacing w:before="240" w:after="0" w:line="240" w:lineRule="auto"/>
        <w:rPr>
          <w:rFonts w:ascii="Arial" w:hAnsi="Arial" w:cs="Arial"/>
          <w:color w:val="2F2F2F"/>
          <w:sz w:val="24"/>
          <w:szCs w:val="24"/>
        </w:rPr>
      </w:pPr>
      <w:r w:rsidRPr="0087663B">
        <w:rPr>
          <w:rFonts w:ascii="Arial" w:hAnsi="Arial" w:cs="Arial"/>
          <w:color w:val="2F2F2F"/>
          <w:sz w:val="24"/>
          <w:szCs w:val="24"/>
        </w:rPr>
        <w:t>A. Sell. </w:t>
      </w:r>
      <w:r w:rsidRPr="0087663B">
        <w:rPr>
          <w:rFonts w:ascii="Arial" w:hAnsi="Arial" w:cs="Arial"/>
          <w:color w:val="2F2F2F"/>
          <w:sz w:val="24"/>
          <w:szCs w:val="24"/>
        </w:rPr>
        <w:br/>
        <w:t>B. Calm. </w:t>
      </w:r>
      <w:r w:rsidRPr="0087663B">
        <w:rPr>
          <w:rFonts w:ascii="Arial" w:hAnsi="Arial" w:cs="Arial"/>
          <w:color w:val="2F2F2F"/>
          <w:sz w:val="24"/>
          <w:szCs w:val="24"/>
        </w:rPr>
        <w:br/>
        <w:t xml:space="preserve">C. </w:t>
      </w:r>
      <w:r w:rsidRPr="0087663B">
        <w:rPr>
          <w:rFonts w:ascii="Arial" w:hAnsi="Arial" w:cs="Arial"/>
          <w:color w:val="2F2F2F"/>
          <w:sz w:val="24"/>
          <w:szCs w:val="24"/>
          <w:highlight w:val="yellow"/>
        </w:rPr>
        <w:t>Call forth</w:t>
      </w:r>
      <w:r w:rsidRPr="0087663B">
        <w:rPr>
          <w:rFonts w:ascii="Arial" w:hAnsi="Arial" w:cs="Arial"/>
          <w:color w:val="2F2F2F"/>
          <w:sz w:val="24"/>
          <w:szCs w:val="24"/>
        </w:rPr>
        <w:t>. </w:t>
      </w:r>
      <w:r w:rsidRPr="0087663B">
        <w:rPr>
          <w:rFonts w:ascii="Arial" w:hAnsi="Arial" w:cs="Arial"/>
          <w:color w:val="2F2F2F"/>
          <w:sz w:val="24"/>
          <w:szCs w:val="24"/>
        </w:rPr>
        <w:br/>
        <w:t>D. Exaggerate.</w:t>
      </w:r>
    </w:p>
    <w:p w:rsidR="00F451BF" w:rsidRPr="0087663B" w:rsidRDefault="003A3AF1" w:rsidP="0038269E">
      <w:pPr>
        <w:autoSpaceDE w:val="0"/>
        <w:autoSpaceDN w:val="0"/>
        <w:adjustRightInd w:val="0"/>
        <w:spacing w:before="240" w:after="0" w:line="240" w:lineRule="auto"/>
        <w:rPr>
          <w:rFonts w:ascii="Arial" w:hAnsi="Arial" w:cs="Arial"/>
          <w:bCs/>
          <w:color w:val="2F2F2F"/>
          <w:sz w:val="24"/>
          <w:szCs w:val="24"/>
        </w:rPr>
      </w:pPr>
      <w:r w:rsidRPr="0087663B">
        <w:rPr>
          <w:rFonts w:ascii="Arial" w:hAnsi="Arial" w:cs="Arial"/>
          <w:bCs/>
          <w:color w:val="2F2F2F"/>
          <w:sz w:val="24"/>
          <w:szCs w:val="24"/>
        </w:rPr>
        <w:t>13.</w:t>
      </w:r>
      <w:r w:rsidR="00F451BF" w:rsidRPr="0087663B">
        <w:rPr>
          <w:rFonts w:ascii="Arial" w:hAnsi="Arial" w:cs="Arial"/>
          <w:bCs/>
          <w:color w:val="2F2F2F"/>
          <w:sz w:val="24"/>
          <w:szCs w:val="24"/>
        </w:rPr>
        <w:t xml:space="preserve"> The official exhibited a heedless attitude when dealing with the dignitaries. </w:t>
      </w:r>
      <w:r w:rsidR="00F451BF" w:rsidRPr="0087663B">
        <w:rPr>
          <w:rFonts w:ascii="Arial" w:hAnsi="Arial" w:cs="Arial"/>
          <w:bCs/>
          <w:i/>
          <w:iCs/>
          <w:color w:val="2F2F2F"/>
          <w:sz w:val="24"/>
          <w:szCs w:val="24"/>
        </w:rPr>
        <w:t>Heedless</w:t>
      </w:r>
      <w:r w:rsidR="00F451BF" w:rsidRPr="0087663B">
        <w:rPr>
          <w:rFonts w:ascii="Arial" w:hAnsi="Arial" w:cs="Arial"/>
          <w:bCs/>
          <w:color w:val="2F2F2F"/>
          <w:sz w:val="24"/>
          <w:szCs w:val="24"/>
        </w:rPr>
        <w:t> means...</w:t>
      </w:r>
    </w:p>
    <w:p w:rsidR="00F451BF" w:rsidRPr="0087663B" w:rsidRDefault="00F451BF" w:rsidP="0038269E">
      <w:pPr>
        <w:autoSpaceDE w:val="0"/>
        <w:autoSpaceDN w:val="0"/>
        <w:adjustRightInd w:val="0"/>
        <w:spacing w:before="240" w:after="0" w:line="240" w:lineRule="auto"/>
        <w:rPr>
          <w:rFonts w:ascii="Arial" w:hAnsi="Arial" w:cs="Arial"/>
          <w:color w:val="2F2F2F"/>
          <w:sz w:val="24"/>
          <w:szCs w:val="24"/>
        </w:rPr>
      </w:pPr>
      <w:r w:rsidRPr="0087663B">
        <w:rPr>
          <w:rFonts w:ascii="Arial" w:hAnsi="Arial" w:cs="Arial"/>
          <w:color w:val="2F2F2F"/>
          <w:sz w:val="24"/>
          <w:szCs w:val="24"/>
        </w:rPr>
        <w:t xml:space="preserve">A. </w:t>
      </w:r>
      <w:r w:rsidRPr="0087663B">
        <w:rPr>
          <w:rFonts w:ascii="Arial" w:hAnsi="Arial" w:cs="Arial"/>
          <w:color w:val="2F2F2F"/>
          <w:sz w:val="24"/>
          <w:szCs w:val="24"/>
          <w:highlight w:val="yellow"/>
        </w:rPr>
        <w:t>Thoughtless.</w:t>
      </w:r>
      <w:r w:rsidRPr="0087663B">
        <w:rPr>
          <w:rFonts w:ascii="Arial" w:hAnsi="Arial" w:cs="Arial"/>
          <w:color w:val="2F2F2F"/>
          <w:sz w:val="24"/>
          <w:szCs w:val="24"/>
        </w:rPr>
        <w:t> </w:t>
      </w:r>
      <w:r w:rsidRPr="0087663B">
        <w:rPr>
          <w:rFonts w:ascii="Arial" w:hAnsi="Arial" w:cs="Arial"/>
          <w:color w:val="2F2F2F"/>
          <w:sz w:val="24"/>
          <w:szCs w:val="24"/>
        </w:rPr>
        <w:br/>
        <w:t>B. Pleasant. </w:t>
      </w:r>
      <w:r w:rsidRPr="0087663B">
        <w:rPr>
          <w:rFonts w:ascii="Arial" w:hAnsi="Arial" w:cs="Arial"/>
          <w:color w:val="2F2F2F"/>
          <w:sz w:val="24"/>
          <w:szCs w:val="24"/>
        </w:rPr>
        <w:br/>
        <w:t>C. Friendly. </w:t>
      </w:r>
      <w:r w:rsidRPr="0087663B">
        <w:rPr>
          <w:rFonts w:ascii="Arial" w:hAnsi="Arial" w:cs="Arial"/>
          <w:color w:val="2F2F2F"/>
          <w:sz w:val="24"/>
          <w:szCs w:val="24"/>
        </w:rPr>
        <w:br/>
        <w:t>D. Bitter.</w:t>
      </w:r>
    </w:p>
    <w:p w:rsidR="00F451BF" w:rsidRPr="0087663B" w:rsidRDefault="003A3AF1" w:rsidP="0038269E">
      <w:pPr>
        <w:autoSpaceDE w:val="0"/>
        <w:autoSpaceDN w:val="0"/>
        <w:adjustRightInd w:val="0"/>
        <w:spacing w:before="240" w:after="0" w:line="240" w:lineRule="auto"/>
        <w:rPr>
          <w:rFonts w:ascii="Arial" w:hAnsi="Arial" w:cs="Arial"/>
          <w:bCs/>
          <w:color w:val="2F2F2F"/>
          <w:sz w:val="24"/>
          <w:szCs w:val="24"/>
        </w:rPr>
      </w:pPr>
      <w:r w:rsidRPr="0087663B">
        <w:rPr>
          <w:rFonts w:ascii="Arial" w:hAnsi="Arial" w:cs="Arial"/>
          <w:bCs/>
          <w:color w:val="2F2F2F"/>
          <w:sz w:val="24"/>
          <w:szCs w:val="24"/>
        </w:rPr>
        <w:t>14.</w:t>
      </w:r>
      <w:r w:rsidR="00F451BF" w:rsidRPr="0087663B">
        <w:rPr>
          <w:rFonts w:ascii="Arial" w:hAnsi="Arial" w:cs="Arial"/>
          <w:bCs/>
          <w:color w:val="2F2F2F"/>
          <w:sz w:val="24"/>
          <w:szCs w:val="24"/>
        </w:rPr>
        <w:t xml:space="preserve"> The general tried to instil the hope of victory in his troops. </w:t>
      </w:r>
      <w:r w:rsidR="00F451BF" w:rsidRPr="0087663B">
        <w:rPr>
          <w:rFonts w:ascii="Arial" w:hAnsi="Arial" w:cs="Arial"/>
          <w:bCs/>
          <w:i/>
          <w:iCs/>
          <w:color w:val="2F2F2F"/>
          <w:sz w:val="24"/>
          <w:szCs w:val="24"/>
        </w:rPr>
        <w:t xml:space="preserve">Instil </w:t>
      </w:r>
      <w:r w:rsidR="00F451BF" w:rsidRPr="0087663B">
        <w:rPr>
          <w:rFonts w:ascii="Arial" w:hAnsi="Arial" w:cs="Arial"/>
          <w:bCs/>
          <w:color w:val="2F2F2F"/>
          <w:sz w:val="24"/>
          <w:szCs w:val="24"/>
        </w:rPr>
        <w:t>means...</w:t>
      </w:r>
    </w:p>
    <w:p w:rsidR="00920D18" w:rsidRPr="0087663B" w:rsidRDefault="00F451BF" w:rsidP="0038269E">
      <w:pPr>
        <w:autoSpaceDE w:val="0"/>
        <w:autoSpaceDN w:val="0"/>
        <w:adjustRightInd w:val="0"/>
        <w:spacing w:after="0" w:line="240" w:lineRule="auto"/>
        <w:rPr>
          <w:rFonts w:ascii="Arial" w:hAnsi="Arial" w:cs="Arial"/>
          <w:color w:val="2F2F2F"/>
          <w:sz w:val="24"/>
          <w:szCs w:val="24"/>
        </w:rPr>
      </w:pPr>
      <w:r w:rsidRPr="0087663B">
        <w:rPr>
          <w:rFonts w:ascii="Arial" w:hAnsi="Arial" w:cs="Arial"/>
          <w:color w:val="2F2F2F"/>
          <w:sz w:val="24"/>
          <w:szCs w:val="24"/>
        </w:rPr>
        <w:t>A. Delay. </w:t>
      </w:r>
      <w:r w:rsidRPr="0087663B">
        <w:rPr>
          <w:rFonts w:ascii="Arial" w:hAnsi="Arial" w:cs="Arial"/>
          <w:color w:val="2F2F2F"/>
          <w:sz w:val="24"/>
          <w:szCs w:val="24"/>
        </w:rPr>
        <w:br/>
        <w:t>B. Inscribe. </w:t>
      </w:r>
      <w:r w:rsidRPr="0087663B">
        <w:rPr>
          <w:rFonts w:ascii="Arial" w:hAnsi="Arial" w:cs="Arial"/>
          <w:color w:val="2F2F2F"/>
          <w:sz w:val="24"/>
          <w:szCs w:val="24"/>
        </w:rPr>
        <w:br/>
        <w:t>C. Indict.</w:t>
      </w:r>
    </w:p>
    <w:p w:rsidR="00F451BF" w:rsidRPr="0087663B" w:rsidRDefault="00F451BF" w:rsidP="0038269E">
      <w:pPr>
        <w:autoSpaceDE w:val="0"/>
        <w:autoSpaceDN w:val="0"/>
        <w:adjustRightInd w:val="0"/>
        <w:spacing w:after="0" w:line="240" w:lineRule="auto"/>
        <w:rPr>
          <w:rFonts w:ascii="Arial" w:hAnsi="Arial" w:cs="Arial"/>
          <w:color w:val="2F2F2F"/>
          <w:sz w:val="24"/>
          <w:szCs w:val="24"/>
        </w:rPr>
      </w:pPr>
      <w:r w:rsidRPr="0087663B">
        <w:rPr>
          <w:rFonts w:ascii="Arial" w:hAnsi="Arial" w:cs="Arial"/>
          <w:color w:val="2F2F2F"/>
          <w:sz w:val="24"/>
          <w:szCs w:val="24"/>
          <w:highlight w:val="yellow"/>
        </w:rPr>
        <w:t>D. Infuse.</w:t>
      </w:r>
      <w:r w:rsidRPr="0087663B">
        <w:rPr>
          <w:rFonts w:ascii="Arial" w:hAnsi="Arial" w:cs="Arial"/>
          <w:color w:val="2F2F2F"/>
          <w:sz w:val="24"/>
          <w:szCs w:val="24"/>
        </w:rPr>
        <w:t> </w:t>
      </w:r>
      <w:r w:rsidRPr="0087663B">
        <w:rPr>
          <w:rFonts w:ascii="Arial" w:hAnsi="Arial" w:cs="Arial"/>
          <w:color w:val="2F2F2F"/>
          <w:sz w:val="24"/>
          <w:szCs w:val="24"/>
        </w:rPr>
        <w:br/>
      </w:r>
    </w:p>
    <w:p w:rsidR="00F451BF" w:rsidRPr="0087663B" w:rsidRDefault="003A3AF1" w:rsidP="0038269E">
      <w:pPr>
        <w:autoSpaceDE w:val="0"/>
        <w:autoSpaceDN w:val="0"/>
        <w:adjustRightInd w:val="0"/>
        <w:spacing w:before="240" w:after="0" w:line="240" w:lineRule="auto"/>
        <w:rPr>
          <w:rFonts w:ascii="Arial" w:hAnsi="Arial" w:cs="Arial"/>
          <w:bCs/>
          <w:color w:val="2F2F2F"/>
          <w:sz w:val="24"/>
          <w:szCs w:val="24"/>
        </w:rPr>
      </w:pPr>
      <w:r w:rsidRPr="0087663B">
        <w:rPr>
          <w:rFonts w:ascii="Arial" w:hAnsi="Arial" w:cs="Arial"/>
          <w:bCs/>
          <w:color w:val="2F2F2F"/>
          <w:sz w:val="24"/>
          <w:szCs w:val="24"/>
        </w:rPr>
        <w:t>15.</w:t>
      </w:r>
      <w:r w:rsidR="00F451BF" w:rsidRPr="0087663B">
        <w:rPr>
          <w:rFonts w:ascii="Arial" w:hAnsi="Arial" w:cs="Arial"/>
          <w:bCs/>
          <w:color w:val="2F2F2F"/>
          <w:sz w:val="24"/>
          <w:szCs w:val="24"/>
        </w:rPr>
        <w:t xml:space="preserve"> The </w:t>
      </w:r>
      <w:r w:rsidR="009816ED">
        <w:rPr>
          <w:rFonts w:ascii="Arial" w:hAnsi="Arial" w:cs="Arial"/>
          <w:bCs/>
          <w:color w:val="2F2F2F"/>
          <w:sz w:val="24"/>
          <w:szCs w:val="24"/>
        </w:rPr>
        <w:t xml:space="preserve">World Series </w:t>
      </w:r>
      <w:r w:rsidR="009816ED" w:rsidRPr="0087663B">
        <w:rPr>
          <w:rFonts w:ascii="Arial" w:hAnsi="Arial" w:cs="Arial"/>
          <w:bCs/>
          <w:color w:val="2F2F2F"/>
          <w:sz w:val="24"/>
          <w:szCs w:val="24"/>
        </w:rPr>
        <w:t>winning te</w:t>
      </w:r>
      <w:r w:rsidR="009816ED">
        <w:rPr>
          <w:rFonts w:ascii="Arial" w:hAnsi="Arial" w:cs="Arial"/>
          <w:bCs/>
          <w:color w:val="2F2F2F"/>
          <w:sz w:val="24"/>
          <w:szCs w:val="24"/>
        </w:rPr>
        <w:t xml:space="preserve">am </w:t>
      </w:r>
      <w:r w:rsidR="009816ED">
        <w:rPr>
          <w:rFonts w:ascii="Arial" w:hAnsi="Arial" w:cs="Arial"/>
          <w:bCs/>
          <w:color w:val="2F2F2F"/>
          <w:sz w:val="24"/>
          <w:szCs w:val="24"/>
        </w:rPr>
        <w:t>had</w:t>
      </w:r>
      <w:r w:rsidR="00F451BF" w:rsidRPr="0087663B">
        <w:rPr>
          <w:rFonts w:ascii="Arial" w:hAnsi="Arial" w:cs="Arial"/>
          <w:bCs/>
          <w:color w:val="2F2F2F"/>
          <w:sz w:val="24"/>
          <w:szCs w:val="24"/>
        </w:rPr>
        <w:t xml:space="preserve"> a jovial attitude. </w:t>
      </w:r>
      <w:r w:rsidR="00F451BF" w:rsidRPr="0087663B">
        <w:rPr>
          <w:rFonts w:ascii="Arial" w:hAnsi="Arial" w:cs="Arial"/>
          <w:bCs/>
          <w:i/>
          <w:iCs/>
          <w:color w:val="2F2F2F"/>
          <w:sz w:val="24"/>
          <w:szCs w:val="24"/>
        </w:rPr>
        <w:t>Jovial</w:t>
      </w:r>
      <w:r w:rsidR="00F451BF" w:rsidRPr="0087663B">
        <w:rPr>
          <w:rFonts w:ascii="Arial" w:hAnsi="Arial" w:cs="Arial"/>
          <w:bCs/>
          <w:color w:val="2F2F2F"/>
          <w:sz w:val="24"/>
          <w:szCs w:val="24"/>
        </w:rPr>
        <w:t> means...</w:t>
      </w:r>
    </w:p>
    <w:p w:rsidR="00F451BF" w:rsidRPr="0087663B" w:rsidRDefault="00F451BF" w:rsidP="0038269E">
      <w:pPr>
        <w:autoSpaceDE w:val="0"/>
        <w:autoSpaceDN w:val="0"/>
        <w:adjustRightInd w:val="0"/>
        <w:spacing w:before="240" w:after="0" w:line="240" w:lineRule="auto"/>
        <w:rPr>
          <w:rFonts w:ascii="Arial" w:hAnsi="Arial" w:cs="Arial"/>
          <w:color w:val="2F2F2F"/>
          <w:sz w:val="24"/>
          <w:szCs w:val="24"/>
        </w:rPr>
      </w:pPr>
      <w:r w:rsidRPr="0087663B">
        <w:rPr>
          <w:rFonts w:ascii="Arial" w:hAnsi="Arial" w:cs="Arial"/>
          <w:color w:val="2F2F2F"/>
          <w:sz w:val="24"/>
          <w:szCs w:val="24"/>
        </w:rPr>
        <w:lastRenderedPageBreak/>
        <w:t xml:space="preserve">A. </w:t>
      </w:r>
      <w:r w:rsidRPr="0087663B">
        <w:rPr>
          <w:rFonts w:ascii="Arial" w:hAnsi="Arial" w:cs="Arial"/>
          <w:color w:val="2F2F2F"/>
          <w:sz w:val="24"/>
          <w:szCs w:val="24"/>
          <w:highlight w:val="yellow"/>
        </w:rPr>
        <w:t>Merry.</w:t>
      </w:r>
      <w:r w:rsidRPr="0087663B">
        <w:rPr>
          <w:rFonts w:ascii="Arial" w:hAnsi="Arial" w:cs="Arial"/>
          <w:color w:val="2F2F2F"/>
          <w:sz w:val="24"/>
          <w:szCs w:val="24"/>
        </w:rPr>
        <w:t> </w:t>
      </w:r>
      <w:r w:rsidRPr="0087663B">
        <w:rPr>
          <w:rFonts w:ascii="Arial" w:hAnsi="Arial" w:cs="Arial"/>
          <w:color w:val="2F2F2F"/>
          <w:sz w:val="24"/>
          <w:szCs w:val="24"/>
        </w:rPr>
        <w:br/>
        <w:t>B.</w:t>
      </w:r>
      <w:r w:rsidR="00F822D6" w:rsidRPr="0087663B">
        <w:rPr>
          <w:rFonts w:ascii="Arial" w:hAnsi="Arial" w:cs="Arial"/>
          <w:color w:val="2F2F2F"/>
          <w:sz w:val="24"/>
          <w:szCs w:val="24"/>
        </w:rPr>
        <w:t xml:space="preserve"> Motivated</w:t>
      </w:r>
      <w:r w:rsidR="005605DD" w:rsidRPr="0087663B">
        <w:rPr>
          <w:rFonts w:ascii="Arial" w:hAnsi="Arial" w:cs="Arial"/>
          <w:color w:val="2F2F2F"/>
          <w:sz w:val="24"/>
          <w:szCs w:val="24"/>
        </w:rPr>
        <w:t>.</w:t>
      </w:r>
      <w:r w:rsidRPr="0087663B">
        <w:rPr>
          <w:rFonts w:ascii="Arial" w:hAnsi="Arial" w:cs="Arial"/>
          <w:color w:val="2F2F2F"/>
          <w:sz w:val="24"/>
          <w:szCs w:val="24"/>
        </w:rPr>
        <w:t> </w:t>
      </w:r>
      <w:r w:rsidRPr="0087663B">
        <w:rPr>
          <w:rFonts w:ascii="Arial" w:hAnsi="Arial" w:cs="Arial"/>
          <w:color w:val="2F2F2F"/>
          <w:sz w:val="24"/>
          <w:szCs w:val="24"/>
        </w:rPr>
        <w:br/>
        <w:t>C.</w:t>
      </w:r>
      <w:r w:rsidR="00F822D6" w:rsidRPr="0087663B">
        <w:rPr>
          <w:rFonts w:ascii="Arial" w:hAnsi="Arial" w:cs="Arial"/>
          <w:color w:val="2F2F2F"/>
          <w:sz w:val="24"/>
          <w:szCs w:val="24"/>
        </w:rPr>
        <w:t xml:space="preserve"> Organised</w:t>
      </w:r>
      <w:r w:rsidRPr="0087663B">
        <w:rPr>
          <w:rFonts w:ascii="Arial" w:hAnsi="Arial" w:cs="Arial"/>
          <w:color w:val="2F2F2F"/>
          <w:sz w:val="24"/>
          <w:szCs w:val="24"/>
        </w:rPr>
        <w:t>. </w:t>
      </w:r>
      <w:r w:rsidRPr="0087663B">
        <w:rPr>
          <w:rFonts w:ascii="Arial" w:hAnsi="Arial" w:cs="Arial"/>
          <w:color w:val="2F2F2F"/>
          <w:sz w:val="24"/>
          <w:szCs w:val="24"/>
        </w:rPr>
        <w:br/>
        <w:t xml:space="preserve">D. </w:t>
      </w:r>
      <w:r w:rsidR="00F822D6" w:rsidRPr="0087663B">
        <w:rPr>
          <w:rFonts w:ascii="Arial" w:hAnsi="Arial" w:cs="Arial"/>
          <w:color w:val="2F2F2F"/>
          <w:sz w:val="24"/>
          <w:szCs w:val="24"/>
        </w:rPr>
        <w:t>Casual</w:t>
      </w:r>
      <w:r w:rsidR="005605DD" w:rsidRPr="0087663B">
        <w:rPr>
          <w:rFonts w:ascii="Arial" w:hAnsi="Arial" w:cs="Arial"/>
          <w:color w:val="2F2F2F"/>
          <w:sz w:val="24"/>
          <w:szCs w:val="24"/>
        </w:rPr>
        <w:t>.</w:t>
      </w:r>
    </w:p>
    <w:p w:rsidR="00F451BF" w:rsidRPr="0087663B" w:rsidRDefault="00F451BF"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Tick the word that best completes the sentence.</w:t>
      </w:r>
    </w:p>
    <w:p w:rsidR="00F451BF" w:rsidRPr="0087663B" w:rsidRDefault="00F451BF" w:rsidP="0038269E">
      <w:pPr>
        <w:autoSpaceDE w:val="0"/>
        <w:autoSpaceDN w:val="0"/>
        <w:adjustRightInd w:val="0"/>
        <w:spacing w:after="0" w:line="240" w:lineRule="auto"/>
        <w:rPr>
          <w:rFonts w:ascii="Arial" w:hAnsi="Arial" w:cs="Arial"/>
          <w:b/>
          <w:bCs/>
          <w:color w:val="000000"/>
          <w:sz w:val="24"/>
          <w:szCs w:val="24"/>
        </w:rPr>
      </w:pPr>
    </w:p>
    <w:tbl>
      <w:tblPr>
        <w:tblW w:w="4856" w:type="pct"/>
        <w:tblLayout w:type="fixed"/>
        <w:tblCellMar>
          <w:top w:w="15" w:type="dxa"/>
          <w:left w:w="15" w:type="dxa"/>
          <w:bottom w:w="15" w:type="dxa"/>
          <w:right w:w="15" w:type="dxa"/>
        </w:tblCellMar>
        <w:tblLook w:val="00A0" w:firstRow="1" w:lastRow="0" w:firstColumn="1" w:lastColumn="0" w:noHBand="0" w:noVBand="0"/>
      </w:tblPr>
      <w:tblGrid>
        <w:gridCol w:w="8766"/>
      </w:tblGrid>
      <w:tr w:rsidR="00F451BF" w:rsidRPr="0087663B" w:rsidTr="00113E19">
        <w:tc>
          <w:tcPr>
            <w:tcW w:w="5000" w:type="pct"/>
          </w:tcPr>
          <w:p w:rsidR="00F451BF" w:rsidRPr="0087663B" w:rsidRDefault="003A3AF1" w:rsidP="0038269E">
            <w:pPr>
              <w:keepNext/>
              <w:keepLines/>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16.</w:t>
            </w:r>
            <w:r w:rsidR="005605DD" w:rsidRPr="0087663B">
              <w:rPr>
                <w:rFonts w:ascii="Arial" w:hAnsi="Arial" w:cs="Arial"/>
                <w:color w:val="000000"/>
                <w:sz w:val="24"/>
                <w:szCs w:val="24"/>
              </w:rPr>
              <w:t xml:space="preserve"> </w:t>
            </w:r>
            <w:r w:rsidR="00F451BF" w:rsidRPr="0087663B">
              <w:rPr>
                <w:rFonts w:ascii="Arial" w:hAnsi="Arial" w:cs="Arial"/>
                <w:color w:val="000000"/>
                <w:sz w:val="24"/>
                <w:szCs w:val="24"/>
              </w:rPr>
              <w:t xml:space="preserve">You </w:t>
            </w:r>
            <w:r w:rsidR="00EB0C41" w:rsidRPr="0087663B">
              <w:rPr>
                <w:rFonts w:ascii="Arial" w:hAnsi="Arial" w:cs="Arial"/>
                <w:color w:val="000000"/>
                <w:sz w:val="24"/>
                <w:szCs w:val="24"/>
              </w:rPr>
              <w:t>k</w:t>
            </w:r>
            <w:r w:rsidR="00F451BF" w:rsidRPr="0087663B">
              <w:rPr>
                <w:rFonts w:ascii="Arial" w:hAnsi="Arial" w:cs="Arial"/>
                <w:color w:val="000000"/>
                <w:sz w:val="24"/>
                <w:szCs w:val="24"/>
              </w:rPr>
              <w:t>now that </w:t>
            </w:r>
            <w:r w:rsidR="00F451BF" w:rsidRPr="0087663B">
              <w:rPr>
                <w:rFonts w:ascii="Arial" w:hAnsi="Arial" w:cs="Arial"/>
                <w:b/>
                <w:bCs/>
                <w:color w:val="000000"/>
                <w:sz w:val="24"/>
                <w:szCs w:val="24"/>
                <w:highlight w:val="yellow"/>
              </w:rPr>
              <w:t>(it's</w:t>
            </w:r>
            <w:r w:rsidR="00F451BF" w:rsidRPr="0087663B">
              <w:rPr>
                <w:rFonts w:ascii="Arial" w:hAnsi="Arial" w:cs="Arial"/>
                <w:b/>
                <w:bCs/>
                <w:color w:val="000000"/>
                <w:sz w:val="24"/>
                <w:szCs w:val="24"/>
              </w:rPr>
              <w:t>, its)</w:t>
            </w:r>
            <w:r w:rsidR="00F451BF" w:rsidRPr="0087663B">
              <w:rPr>
                <w:rFonts w:ascii="Arial" w:hAnsi="Arial" w:cs="Arial"/>
                <w:color w:val="000000"/>
                <w:sz w:val="24"/>
                <w:szCs w:val="24"/>
              </w:rPr>
              <w:t> not polite to disturb someone in the middle of a discussion.</w:t>
            </w:r>
          </w:p>
        </w:tc>
      </w:tr>
    </w:tbl>
    <w:p w:rsidR="00F451BF" w:rsidRPr="0087663B" w:rsidRDefault="00F451BF" w:rsidP="0038269E">
      <w:pPr>
        <w:autoSpaceDE w:val="0"/>
        <w:autoSpaceDN w:val="0"/>
        <w:adjustRightInd w:val="0"/>
        <w:spacing w:after="0" w:line="240" w:lineRule="auto"/>
        <w:rPr>
          <w:rFonts w:ascii="Arial" w:hAnsi="Arial" w:cs="Arial"/>
          <w:color w:val="000000"/>
          <w:sz w:val="24"/>
          <w:szCs w:val="24"/>
        </w:rPr>
      </w:pPr>
    </w:p>
    <w:tbl>
      <w:tblPr>
        <w:tblW w:w="4916" w:type="pct"/>
        <w:tblLayout w:type="fixed"/>
        <w:tblCellMar>
          <w:top w:w="15" w:type="dxa"/>
          <w:left w:w="15" w:type="dxa"/>
          <w:bottom w:w="15" w:type="dxa"/>
          <w:right w:w="15" w:type="dxa"/>
        </w:tblCellMar>
        <w:tblLook w:val="00A0" w:firstRow="1" w:lastRow="0" w:firstColumn="1" w:lastColumn="0" w:noHBand="0" w:noVBand="0"/>
      </w:tblPr>
      <w:tblGrid>
        <w:gridCol w:w="439"/>
        <w:gridCol w:w="12"/>
        <w:gridCol w:w="8423"/>
      </w:tblGrid>
      <w:tr w:rsidR="00F451BF" w:rsidRPr="0087663B" w:rsidTr="0038442D">
        <w:tc>
          <w:tcPr>
            <w:tcW w:w="247" w:type="pct"/>
          </w:tcPr>
          <w:p w:rsidR="00F451BF" w:rsidRPr="0087663B" w:rsidRDefault="003A3AF1" w:rsidP="0038269E">
            <w:pPr>
              <w:keepNext/>
              <w:keepLines/>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17.</w:t>
            </w:r>
          </w:p>
        </w:tc>
        <w:tc>
          <w:tcPr>
            <w:tcW w:w="4753" w:type="pct"/>
            <w:gridSpan w:val="2"/>
          </w:tcPr>
          <w:tbl>
            <w:tblPr>
              <w:tblW w:w="4807" w:type="pct"/>
              <w:tblLayout w:type="fixed"/>
              <w:tblCellMar>
                <w:top w:w="15" w:type="dxa"/>
                <w:left w:w="15" w:type="dxa"/>
                <w:bottom w:w="15" w:type="dxa"/>
                <w:right w:w="15" w:type="dxa"/>
              </w:tblCellMar>
              <w:tblLook w:val="00A0" w:firstRow="1" w:lastRow="0" w:firstColumn="1" w:lastColumn="0" w:noHBand="0" w:noVBand="0"/>
            </w:tblPr>
            <w:tblGrid>
              <w:gridCol w:w="84"/>
              <w:gridCol w:w="7997"/>
            </w:tblGrid>
            <w:tr w:rsidR="002D6055" w:rsidRPr="0087663B" w:rsidTr="0038442D">
              <w:tc>
                <w:tcPr>
                  <w:tcW w:w="52" w:type="pct"/>
                </w:tcPr>
                <w:p w:rsidR="002D6055" w:rsidRPr="0087663B" w:rsidRDefault="002D6055" w:rsidP="0038269E">
                  <w:pPr>
                    <w:keepNext/>
                    <w:keepLines/>
                    <w:autoSpaceDE w:val="0"/>
                    <w:autoSpaceDN w:val="0"/>
                    <w:adjustRightInd w:val="0"/>
                    <w:spacing w:after="0" w:line="240" w:lineRule="auto"/>
                    <w:rPr>
                      <w:rFonts w:ascii="Arial" w:hAnsi="Arial" w:cs="Arial"/>
                      <w:color w:val="000000"/>
                      <w:sz w:val="24"/>
                      <w:szCs w:val="24"/>
                    </w:rPr>
                  </w:pPr>
                </w:p>
              </w:tc>
              <w:tc>
                <w:tcPr>
                  <w:tcW w:w="4948" w:type="pct"/>
                </w:tcPr>
                <w:p w:rsidR="002D6055" w:rsidRPr="0087663B" w:rsidRDefault="002D6055" w:rsidP="0038269E">
                  <w:pPr>
                    <w:keepNext/>
                    <w:keepLines/>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Do you know the boy </w:t>
                  </w:r>
                  <w:r w:rsidRPr="0087663B">
                    <w:rPr>
                      <w:rFonts w:ascii="Arial" w:hAnsi="Arial" w:cs="Arial"/>
                      <w:b/>
                      <w:bCs/>
                      <w:color w:val="000000"/>
                      <w:sz w:val="24"/>
                      <w:szCs w:val="24"/>
                    </w:rPr>
                    <w:t xml:space="preserve">(who's, </w:t>
                  </w:r>
                  <w:r w:rsidRPr="0087663B">
                    <w:rPr>
                      <w:rFonts w:ascii="Arial" w:hAnsi="Arial" w:cs="Arial"/>
                      <w:b/>
                      <w:bCs/>
                      <w:color w:val="000000"/>
                      <w:sz w:val="24"/>
                      <w:szCs w:val="24"/>
                      <w:highlight w:val="yellow"/>
                    </w:rPr>
                    <w:t>whose</w:t>
                  </w:r>
                  <w:r w:rsidRPr="0087663B">
                    <w:rPr>
                      <w:rFonts w:ascii="Arial" w:hAnsi="Arial" w:cs="Arial"/>
                      <w:b/>
                      <w:bCs/>
                      <w:color w:val="000000"/>
                      <w:sz w:val="24"/>
                      <w:szCs w:val="24"/>
                    </w:rPr>
                    <w:t>)</w:t>
                  </w:r>
                  <w:r w:rsidRPr="0087663B">
                    <w:rPr>
                      <w:rFonts w:ascii="Arial" w:hAnsi="Arial" w:cs="Arial"/>
                      <w:color w:val="000000"/>
                      <w:sz w:val="24"/>
                      <w:szCs w:val="24"/>
                    </w:rPr>
                    <w:t> father is unwell?</w:t>
                  </w:r>
                </w:p>
              </w:tc>
            </w:tr>
          </w:tbl>
          <w:p w:rsidR="00F451BF" w:rsidRPr="0087663B" w:rsidRDefault="00F451BF" w:rsidP="0038269E">
            <w:pPr>
              <w:keepNext/>
              <w:keepLines/>
              <w:autoSpaceDE w:val="0"/>
              <w:autoSpaceDN w:val="0"/>
              <w:adjustRightInd w:val="0"/>
              <w:spacing w:after="0" w:line="240" w:lineRule="auto"/>
              <w:rPr>
                <w:rFonts w:ascii="Arial" w:hAnsi="Arial" w:cs="Arial"/>
                <w:color w:val="000000"/>
                <w:sz w:val="24"/>
                <w:szCs w:val="24"/>
              </w:rPr>
            </w:pPr>
          </w:p>
        </w:tc>
      </w:tr>
      <w:tr w:rsidR="00F451BF" w:rsidRPr="0087663B" w:rsidTr="0038442D">
        <w:tc>
          <w:tcPr>
            <w:tcW w:w="254" w:type="pct"/>
            <w:gridSpan w:val="2"/>
          </w:tcPr>
          <w:p w:rsidR="00F451BF" w:rsidRPr="0087663B" w:rsidRDefault="003A3AF1" w:rsidP="0038269E">
            <w:pPr>
              <w:keepNext/>
              <w:keepLines/>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18.</w:t>
            </w:r>
          </w:p>
        </w:tc>
        <w:tc>
          <w:tcPr>
            <w:tcW w:w="4746" w:type="pct"/>
          </w:tcPr>
          <w:p w:rsidR="00F451BF" w:rsidRPr="0087663B" w:rsidRDefault="002D6055" w:rsidP="0038269E">
            <w:pPr>
              <w:keepNext/>
              <w:keepLines/>
              <w:autoSpaceDE w:val="0"/>
              <w:autoSpaceDN w:val="0"/>
              <w:adjustRightInd w:val="0"/>
              <w:spacing w:after="0" w:line="240" w:lineRule="auto"/>
              <w:rPr>
                <w:rFonts w:ascii="Arial" w:hAnsi="Arial" w:cs="Arial"/>
                <w:color w:val="000000"/>
                <w:sz w:val="24"/>
                <w:szCs w:val="24"/>
              </w:rPr>
            </w:pPr>
            <w:r w:rsidRPr="0087663B">
              <w:rPr>
                <w:rFonts w:ascii="Arial" w:hAnsi="Arial" w:cs="Arial"/>
                <w:b/>
                <w:bCs/>
                <w:color w:val="000000"/>
                <w:sz w:val="24"/>
                <w:szCs w:val="24"/>
              </w:rPr>
              <w:t xml:space="preserve">The dog is licking </w:t>
            </w:r>
            <w:r w:rsidR="00F451BF" w:rsidRPr="0087663B">
              <w:rPr>
                <w:rFonts w:ascii="Arial" w:hAnsi="Arial" w:cs="Arial"/>
                <w:b/>
                <w:bCs/>
                <w:color w:val="000000"/>
                <w:sz w:val="24"/>
                <w:szCs w:val="24"/>
              </w:rPr>
              <w:t xml:space="preserve">(It's, </w:t>
            </w:r>
            <w:r w:rsidR="00F451BF" w:rsidRPr="0087663B">
              <w:rPr>
                <w:rFonts w:ascii="Arial" w:hAnsi="Arial" w:cs="Arial"/>
                <w:b/>
                <w:bCs/>
                <w:color w:val="000000"/>
                <w:sz w:val="24"/>
                <w:szCs w:val="24"/>
                <w:highlight w:val="yellow"/>
              </w:rPr>
              <w:t>Its</w:t>
            </w:r>
            <w:r w:rsidR="00F451BF" w:rsidRPr="0087663B">
              <w:rPr>
                <w:rFonts w:ascii="Arial" w:hAnsi="Arial" w:cs="Arial"/>
                <w:b/>
                <w:bCs/>
                <w:color w:val="000000"/>
                <w:sz w:val="24"/>
                <w:szCs w:val="24"/>
              </w:rPr>
              <w:t>)</w:t>
            </w:r>
            <w:r w:rsidRPr="0087663B">
              <w:rPr>
                <w:rFonts w:ascii="Arial" w:hAnsi="Arial" w:cs="Arial"/>
                <w:b/>
                <w:bCs/>
                <w:color w:val="000000"/>
                <w:sz w:val="24"/>
                <w:szCs w:val="24"/>
              </w:rPr>
              <w:t xml:space="preserve"> </w:t>
            </w:r>
            <w:r w:rsidRPr="0087663B">
              <w:rPr>
                <w:rFonts w:ascii="Arial" w:hAnsi="Arial" w:cs="Arial"/>
                <w:color w:val="000000"/>
                <w:sz w:val="24"/>
                <w:szCs w:val="24"/>
              </w:rPr>
              <w:t>paw.</w:t>
            </w:r>
          </w:p>
        </w:tc>
      </w:tr>
    </w:tbl>
    <w:p w:rsidR="00F451BF" w:rsidRPr="0087663B" w:rsidRDefault="00F451BF" w:rsidP="0038269E">
      <w:pPr>
        <w:autoSpaceDE w:val="0"/>
        <w:autoSpaceDN w:val="0"/>
        <w:adjustRightInd w:val="0"/>
        <w:spacing w:after="0" w:line="240" w:lineRule="auto"/>
        <w:rPr>
          <w:rFonts w:ascii="Arial" w:hAnsi="Arial" w:cs="Arial"/>
          <w:color w:val="000000"/>
          <w:sz w:val="24"/>
          <w:szCs w:val="24"/>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401"/>
        <w:gridCol w:w="8625"/>
      </w:tblGrid>
      <w:tr w:rsidR="00F451BF" w:rsidRPr="0087663B" w:rsidTr="00113E19">
        <w:tc>
          <w:tcPr>
            <w:tcW w:w="222" w:type="pct"/>
          </w:tcPr>
          <w:p w:rsidR="00F451BF" w:rsidRPr="0087663B" w:rsidRDefault="003A3AF1" w:rsidP="0038269E">
            <w:pPr>
              <w:keepNext/>
              <w:keepLines/>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19.</w:t>
            </w:r>
          </w:p>
        </w:tc>
        <w:tc>
          <w:tcPr>
            <w:tcW w:w="4777" w:type="pct"/>
          </w:tcPr>
          <w:p w:rsidR="00F451BF" w:rsidRPr="0087663B" w:rsidRDefault="00F451BF" w:rsidP="0038269E">
            <w:pPr>
              <w:keepNext/>
              <w:keepLines/>
              <w:autoSpaceDE w:val="0"/>
              <w:autoSpaceDN w:val="0"/>
              <w:adjustRightInd w:val="0"/>
              <w:spacing w:after="0" w:line="240" w:lineRule="auto"/>
              <w:rPr>
                <w:rFonts w:ascii="Arial" w:hAnsi="Arial" w:cs="Arial"/>
                <w:color w:val="000000"/>
                <w:sz w:val="24"/>
                <w:szCs w:val="24"/>
              </w:rPr>
            </w:pPr>
            <w:r w:rsidRPr="0087663B">
              <w:rPr>
                <w:rFonts w:ascii="Arial" w:hAnsi="Arial" w:cs="Arial"/>
                <w:b/>
                <w:bCs/>
                <w:color w:val="000000"/>
                <w:sz w:val="24"/>
                <w:szCs w:val="24"/>
                <w:highlight w:val="yellow"/>
              </w:rPr>
              <w:t>(It's</w:t>
            </w:r>
            <w:r w:rsidRPr="0087663B">
              <w:rPr>
                <w:rFonts w:ascii="Arial" w:hAnsi="Arial" w:cs="Arial"/>
                <w:b/>
                <w:bCs/>
                <w:color w:val="000000"/>
                <w:sz w:val="24"/>
                <w:szCs w:val="24"/>
              </w:rPr>
              <w:t>, Its)</w:t>
            </w:r>
            <w:r w:rsidRPr="0087663B">
              <w:rPr>
                <w:rFonts w:ascii="Arial" w:hAnsi="Arial" w:cs="Arial"/>
                <w:color w:val="000000"/>
                <w:sz w:val="24"/>
                <w:szCs w:val="24"/>
              </w:rPr>
              <w:t> going to take a long time to complete the entire work.</w:t>
            </w:r>
          </w:p>
        </w:tc>
      </w:tr>
    </w:tbl>
    <w:p w:rsidR="00F451BF" w:rsidRPr="0087663B" w:rsidRDefault="00F451BF" w:rsidP="0038269E">
      <w:pPr>
        <w:autoSpaceDE w:val="0"/>
        <w:autoSpaceDN w:val="0"/>
        <w:adjustRightInd w:val="0"/>
        <w:spacing w:after="0" w:line="240" w:lineRule="auto"/>
        <w:rPr>
          <w:rFonts w:ascii="Arial" w:hAnsi="Arial" w:cs="Arial"/>
          <w:color w:val="000000"/>
          <w:sz w:val="24"/>
          <w:szCs w:val="24"/>
        </w:rPr>
      </w:pPr>
    </w:p>
    <w:p w:rsidR="00446BF8" w:rsidRPr="0087663B" w:rsidRDefault="00956274" w:rsidP="0038269E">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20. </w:t>
      </w:r>
      <w:r w:rsidR="00446BF8" w:rsidRPr="0087663B">
        <w:rPr>
          <w:rFonts w:ascii="Arial" w:hAnsi="Arial" w:cs="Arial"/>
          <w:color w:val="000000"/>
          <w:sz w:val="24"/>
          <w:szCs w:val="24"/>
        </w:rPr>
        <w:t>Principal asked, "</w:t>
      </w:r>
      <w:r w:rsidR="00446BF8" w:rsidRPr="0087663B">
        <w:rPr>
          <w:rFonts w:ascii="Arial" w:hAnsi="Arial" w:cs="Arial"/>
          <w:b/>
          <w:bCs/>
          <w:color w:val="000000"/>
          <w:sz w:val="24"/>
          <w:szCs w:val="24"/>
        </w:rPr>
        <w:t>(</w:t>
      </w:r>
      <w:proofErr w:type="gramStart"/>
      <w:r w:rsidR="00446BF8" w:rsidRPr="0087663B">
        <w:rPr>
          <w:rFonts w:ascii="Arial" w:hAnsi="Arial" w:cs="Arial"/>
          <w:b/>
          <w:bCs/>
          <w:color w:val="000000"/>
          <w:sz w:val="24"/>
          <w:szCs w:val="24"/>
          <w:highlight w:val="yellow"/>
        </w:rPr>
        <w:t>Who's</w:t>
      </w:r>
      <w:proofErr w:type="gramEnd"/>
      <w:r w:rsidR="00446BF8" w:rsidRPr="0087663B">
        <w:rPr>
          <w:rFonts w:ascii="Arial" w:hAnsi="Arial" w:cs="Arial"/>
          <w:b/>
          <w:bCs/>
          <w:color w:val="000000"/>
          <w:sz w:val="24"/>
          <w:szCs w:val="24"/>
        </w:rPr>
        <w:t>, Whose)</w:t>
      </w:r>
      <w:r w:rsidR="00446BF8" w:rsidRPr="0087663B">
        <w:rPr>
          <w:rFonts w:ascii="Arial" w:hAnsi="Arial" w:cs="Arial"/>
          <w:color w:val="000000"/>
          <w:sz w:val="24"/>
          <w:szCs w:val="24"/>
        </w:rPr>
        <w:t> ready to take up the responsibility this year?"</w:t>
      </w:r>
    </w:p>
    <w:p w:rsidR="00F451BF" w:rsidRDefault="00F451BF" w:rsidP="0038269E">
      <w:pPr>
        <w:autoSpaceDE w:val="0"/>
        <w:autoSpaceDN w:val="0"/>
        <w:adjustRightInd w:val="0"/>
        <w:spacing w:after="0" w:line="240" w:lineRule="auto"/>
        <w:rPr>
          <w:rFonts w:ascii="Arial" w:hAnsi="Arial" w:cs="Arial"/>
          <w:color w:val="000000"/>
          <w:sz w:val="24"/>
          <w:szCs w:val="24"/>
        </w:rPr>
      </w:pPr>
    </w:p>
    <w:p w:rsidR="001145DE" w:rsidRPr="0087663B" w:rsidRDefault="001145DE" w:rsidP="0038269E">
      <w:pPr>
        <w:autoSpaceDE w:val="0"/>
        <w:autoSpaceDN w:val="0"/>
        <w:adjustRightInd w:val="0"/>
        <w:spacing w:after="0" w:line="240" w:lineRule="auto"/>
        <w:rPr>
          <w:rFonts w:ascii="Arial" w:hAnsi="Arial" w:cs="Arial"/>
          <w:color w:val="000000"/>
          <w:sz w:val="24"/>
          <w:szCs w:val="24"/>
        </w:rPr>
      </w:pPr>
    </w:p>
    <w:p w:rsidR="004304BB" w:rsidRPr="001145DE" w:rsidRDefault="004304BB" w:rsidP="0038269E">
      <w:pPr>
        <w:autoSpaceDE w:val="0"/>
        <w:autoSpaceDN w:val="0"/>
        <w:adjustRightInd w:val="0"/>
        <w:spacing w:before="240" w:after="0" w:line="240" w:lineRule="auto"/>
        <w:rPr>
          <w:rFonts w:ascii="Arial" w:hAnsi="Arial" w:cs="Arial"/>
          <w:b/>
          <w:bCs/>
          <w:color w:val="000000"/>
          <w:sz w:val="24"/>
          <w:szCs w:val="24"/>
        </w:rPr>
      </w:pPr>
      <w:r w:rsidRPr="001145DE">
        <w:rPr>
          <w:rFonts w:ascii="Arial" w:hAnsi="Arial" w:cs="Arial"/>
          <w:b/>
          <w:bCs/>
          <w:color w:val="000000"/>
          <w:sz w:val="24"/>
          <w:szCs w:val="24"/>
        </w:rPr>
        <w:t>Rewrite the sentences with different expressions for the underlined phrases:-</w:t>
      </w:r>
    </w:p>
    <w:p w:rsidR="004304BB" w:rsidRPr="002853F2" w:rsidRDefault="004304BB" w:rsidP="0038269E">
      <w:pPr>
        <w:autoSpaceDE w:val="0"/>
        <w:autoSpaceDN w:val="0"/>
        <w:adjustRightInd w:val="0"/>
        <w:spacing w:before="240" w:after="0" w:line="240" w:lineRule="auto"/>
        <w:rPr>
          <w:rFonts w:ascii="Arial" w:hAnsi="Arial" w:cs="Arial"/>
          <w:bCs/>
          <w:color w:val="000000"/>
          <w:sz w:val="24"/>
          <w:szCs w:val="24"/>
        </w:rPr>
      </w:pPr>
      <w:r w:rsidRPr="002853F2">
        <w:rPr>
          <w:rFonts w:ascii="Arial" w:hAnsi="Arial" w:cs="Arial"/>
          <w:bCs/>
          <w:color w:val="000000"/>
          <w:sz w:val="24"/>
          <w:szCs w:val="24"/>
        </w:rPr>
        <w:t xml:space="preserve">21. The wedding celebration for the royal couple </w:t>
      </w:r>
      <w:r w:rsidRPr="002853F2">
        <w:rPr>
          <w:rFonts w:ascii="Arial" w:hAnsi="Arial" w:cs="Arial"/>
          <w:bCs/>
          <w:color w:val="000000"/>
          <w:sz w:val="24"/>
          <w:szCs w:val="24"/>
          <w:u w:val="single"/>
        </w:rPr>
        <w:t>went on</w:t>
      </w:r>
      <w:r w:rsidRPr="002853F2">
        <w:rPr>
          <w:rFonts w:ascii="Arial" w:hAnsi="Arial" w:cs="Arial"/>
          <w:bCs/>
          <w:color w:val="000000"/>
          <w:sz w:val="24"/>
          <w:szCs w:val="24"/>
        </w:rPr>
        <w:t xml:space="preserve"> for nearly a month. (</w:t>
      </w:r>
      <w:proofErr w:type="gramStart"/>
      <w:r w:rsidRPr="002853F2">
        <w:rPr>
          <w:rFonts w:ascii="Arial" w:hAnsi="Arial" w:cs="Arial"/>
          <w:bCs/>
          <w:color w:val="000000"/>
          <w:sz w:val="24"/>
          <w:szCs w:val="24"/>
        </w:rPr>
        <w:t>continued</w:t>
      </w:r>
      <w:proofErr w:type="gramEnd"/>
      <w:r w:rsidRPr="002853F2">
        <w:rPr>
          <w:rFonts w:ascii="Arial" w:hAnsi="Arial" w:cs="Arial"/>
          <w:bCs/>
          <w:color w:val="000000"/>
          <w:sz w:val="24"/>
          <w:szCs w:val="24"/>
        </w:rPr>
        <w:t>)</w:t>
      </w:r>
    </w:p>
    <w:p w:rsidR="004304BB" w:rsidRPr="002853F2" w:rsidRDefault="004304BB" w:rsidP="0038269E">
      <w:pPr>
        <w:autoSpaceDE w:val="0"/>
        <w:autoSpaceDN w:val="0"/>
        <w:adjustRightInd w:val="0"/>
        <w:spacing w:before="240" w:after="0" w:line="240" w:lineRule="auto"/>
        <w:rPr>
          <w:rFonts w:ascii="Arial" w:hAnsi="Arial" w:cs="Arial"/>
          <w:bCs/>
          <w:color w:val="000000"/>
          <w:sz w:val="24"/>
          <w:szCs w:val="24"/>
        </w:rPr>
      </w:pPr>
      <w:r w:rsidRPr="002853F2">
        <w:rPr>
          <w:rFonts w:ascii="Arial" w:hAnsi="Arial" w:cs="Arial"/>
          <w:bCs/>
          <w:color w:val="000000"/>
          <w:sz w:val="24"/>
          <w:szCs w:val="24"/>
        </w:rPr>
        <w:t xml:space="preserve">22. That gentleman is a </w:t>
      </w:r>
      <w:r w:rsidRPr="002853F2">
        <w:rPr>
          <w:rFonts w:ascii="Arial" w:hAnsi="Arial" w:cs="Arial"/>
          <w:bCs/>
          <w:color w:val="000000"/>
          <w:sz w:val="24"/>
          <w:szCs w:val="24"/>
          <w:u w:val="single"/>
        </w:rPr>
        <w:t>very well-known architect.</w:t>
      </w:r>
      <w:r w:rsidRPr="002853F2">
        <w:rPr>
          <w:rFonts w:ascii="Arial" w:hAnsi="Arial" w:cs="Arial"/>
          <w:bCs/>
          <w:color w:val="000000"/>
          <w:sz w:val="24"/>
          <w:szCs w:val="24"/>
        </w:rPr>
        <w:t xml:space="preserve"> (</w:t>
      </w:r>
      <w:proofErr w:type="gramStart"/>
      <w:r w:rsidRPr="002853F2">
        <w:rPr>
          <w:rFonts w:ascii="Arial" w:hAnsi="Arial" w:cs="Arial"/>
          <w:bCs/>
          <w:color w:val="000000"/>
          <w:sz w:val="24"/>
          <w:szCs w:val="24"/>
        </w:rPr>
        <w:t>celebrated</w:t>
      </w:r>
      <w:proofErr w:type="gramEnd"/>
      <w:r w:rsidRPr="002853F2">
        <w:rPr>
          <w:rFonts w:ascii="Arial" w:hAnsi="Arial" w:cs="Arial"/>
          <w:bCs/>
          <w:color w:val="000000"/>
          <w:sz w:val="24"/>
          <w:szCs w:val="24"/>
        </w:rPr>
        <w:t xml:space="preserve"> / famous)</w:t>
      </w:r>
    </w:p>
    <w:p w:rsidR="002853F2" w:rsidRPr="002853F2" w:rsidRDefault="002853F2" w:rsidP="0038269E">
      <w:pPr>
        <w:autoSpaceDE w:val="0"/>
        <w:autoSpaceDN w:val="0"/>
        <w:adjustRightInd w:val="0"/>
        <w:spacing w:before="240" w:after="0" w:line="240" w:lineRule="auto"/>
        <w:rPr>
          <w:rFonts w:ascii="Arial" w:hAnsi="Arial" w:cs="Arial"/>
          <w:bCs/>
          <w:color w:val="000000"/>
          <w:sz w:val="24"/>
          <w:szCs w:val="24"/>
        </w:rPr>
      </w:pPr>
      <w:r w:rsidRPr="002853F2">
        <w:rPr>
          <w:rFonts w:ascii="Arial" w:hAnsi="Arial" w:cs="Arial"/>
          <w:bCs/>
          <w:color w:val="000000"/>
          <w:sz w:val="24"/>
          <w:szCs w:val="24"/>
        </w:rPr>
        <w:t xml:space="preserve">23. This college admits students </w:t>
      </w:r>
      <w:r w:rsidRPr="002853F2">
        <w:rPr>
          <w:rFonts w:ascii="Arial" w:hAnsi="Arial" w:cs="Arial"/>
          <w:bCs/>
          <w:color w:val="000000"/>
          <w:sz w:val="24"/>
          <w:szCs w:val="24"/>
          <w:u w:val="single"/>
        </w:rPr>
        <w:t>without any discrimination</w:t>
      </w:r>
      <w:r w:rsidRPr="002853F2">
        <w:rPr>
          <w:rFonts w:ascii="Arial" w:hAnsi="Arial" w:cs="Arial"/>
          <w:bCs/>
          <w:color w:val="000000"/>
          <w:sz w:val="24"/>
          <w:szCs w:val="24"/>
        </w:rPr>
        <w:t xml:space="preserve"> (Indiscriminately)</w:t>
      </w:r>
    </w:p>
    <w:p w:rsidR="002853F2" w:rsidRPr="002853F2" w:rsidRDefault="002853F2" w:rsidP="0038269E">
      <w:pPr>
        <w:autoSpaceDE w:val="0"/>
        <w:autoSpaceDN w:val="0"/>
        <w:adjustRightInd w:val="0"/>
        <w:spacing w:before="240" w:after="0" w:line="240" w:lineRule="auto"/>
        <w:rPr>
          <w:rFonts w:ascii="Arial" w:hAnsi="Arial" w:cs="Arial"/>
          <w:bCs/>
          <w:color w:val="000000"/>
          <w:sz w:val="24"/>
          <w:szCs w:val="24"/>
        </w:rPr>
      </w:pPr>
      <w:r w:rsidRPr="002853F2">
        <w:rPr>
          <w:rFonts w:ascii="Arial" w:hAnsi="Arial" w:cs="Arial"/>
          <w:bCs/>
          <w:color w:val="000000"/>
          <w:sz w:val="24"/>
          <w:szCs w:val="24"/>
        </w:rPr>
        <w:t xml:space="preserve">24. The young man has passed through a very </w:t>
      </w:r>
      <w:r w:rsidRPr="002853F2">
        <w:rPr>
          <w:rFonts w:ascii="Arial" w:hAnsi="Arial" w:cs="Arial"/>
          <w:bCs/>
          <w:color w:val="000000"/>
          <w:sz w:val="24"/>
          <w:szCs w:val="24"/>
          <w:u w:val="single"/>
        </w:rPr>
        <w:t>critical phase</w:t>
      </w:r>
      <w:r w:rsidRPr="002853F2">
        <w:rPr>
          <w:rFonts w:ascii="Arial" w:hAnsi="Arial" w:cs="Arial"/>
          <w:bCs/>
          <w:color w:val="000000"/>
          <w:sz w:val="24"/>
          <w:szCs w:val="24"/>
        </w:rPr>
        <w:t xml:space="preserve"> (crucial)</w:t>
      </w:r>
    </w:p>
    <w:p w:rsidR="002853F2" w:rsidRDefault="002853F2" w:rsidP="0038269E">
      <w:pPr>
        <w:autoSpaceDE w:val="0"/>
        <w:autoSpaceDN w:val="0"/>
        <w:adjustRightInd w:val="0"/>
        <w:spacing w:before="240" w:after="0" w:line="240" w:lineRule="auto"/>
        <w:rPr>
          <w:rFonts w:ascii="Arial" w:hAnsi="Arial" w:cs="Arial"/>
          <w:bCs/>
          <w:color w:val="000000"/>
          <w:sz w:val="24"/>
          <w:szCs w:val="24"/>
        </w:rPr>
      </w:pPr>
      <w:r w:rsidRPr="002853F2">
        <w:rPr>
          <w:rFonts w:ascii="Arial" w:hAnsi="Arial" w:cs="Arial"/>
          <w:bCs/>
          <w:color w:val="000000"/>
          <w:sz w:val="24"/>
          <w:szCs w:val="24"/>
        </w:rPr>
        <w:t xml:space="preserve">25. </w:t>
      </w:r>
      <w:r>
        <w:rPr>
          <w:rFonts w:ascii="Arial" w:hAnsi="Arial" w:cs="Arial"/>
          <w:bCs/>
          <w:color w:val="000000"/>
          <w:sz w:val="24"/>
          <w:szCs w:val="24"/>
        </w:rPr>
        <w:t xml:space="preserve">It is not easy to get back the </w:t>
      </w:r>
      <w:r w:rsidRPr="002853F2">
        <w:rPr>
          <w:rFonts w:ascii="Arial" w:hAnsi="Arial" w:cs="Arial"/>
          <w:bCs/>
          <w:color w:val="000000"/>
          <w:sz w:val="24"/>
          <w:szCs w:val="24"/>
          <w:u w:val="single"/>
        </w:rPr>
        <w:t>good name</w:t>
      </w:r>
      <w:r>
        <w:rPr>
          <w:rFonts w:ascii="Arial" w:hAnsi="Arial" w:cs="Arial"/>
          <w:bCs/>
          <w:color w:val="000000"/>
          <w:sz w:val="24"/>
          <w:szCs w:val="24"/>
          <w:u w:val="single"/>
        </w:rPr>
        <w:t>,</w:t>
      </w:r>
      <w:r w:rsidRPr="002853F2">
        <w:rPr>
          <w:rFonts w:ascii="Arial" w:hAnsi="Arial" w:cs="Arial"/>
          <w:bCs/>
          <w:color w:val="000000"/>
          <w:sz w:val="24"/>
          <w:szCs w:val="24"/>
        </w:rPr>
        <w:t xml:space="preserve"> if you lose it once</w:t>
      </w:r>
      <w:r>
        <w:rPr>
          <w:rFonts w:ascii="Arial" w:hAnsi="Arial" w:cs="Arial"/>
          <w:bCs/>
          <w:color w:val="000000"/>
          <w:sz w:val="24"/>
          <w:szCs w:val="24"/>
        </w:rPr>
        <w:t xml:space="preserve"> (Goodwill / reputation)</w:t>
      </w:r>
    </w:p>
    <w:p w:rsidR="002853F2" w:rsidRDefault="002853F2" w:rsidP="0038269E">
      <w:pPr>
        <w:autoSpaceDE w:val="0"/>
        <w:autoSpaceDN w:val="0"/>
        <w:adjustRightInd w:val="0"/>
        <w:spacing w:before="240" w:after="0" w:line="240" w:lineRule="auto"/>
        <w:rPr>
          <w:rFonts w:ascii="Arial" w:hAnsi="Arial" w:cs="Arial"/>
          <w:bCs/>
          <w:color w:val="000000"/>
          <w:sz w:val="24"/>
          <w:szCs w:val="24"/>
        </w:rPr>
      </w:pPr>
      <w:r>
        <w:rPr>
          <w:rFonts w:ascii="Arial" w:hAnsi="Arial" w:cs="Arial"/>
          <w:bCs/>
          <w:color w:val="000000"/>
          <w:sz w:val="24"/>
          <w:szCs w:val="24"/>
        </w:rPr>
        <w:t xml:space="preserve">26. I have not visited my college in the last </w:t>
      </w:r>
      <w:r w:rsidRPr="002853F2">
        <w:rPr>
          <w:rFonts w:ascii="Arial" w:hAnsi="Arial" w:cs="Arial"/>
          <w:bCs/>
          <w:color w:val="000000"/>
          <w:sz w:val="24"/>
          <w:szCs w:val="24"/>
          <w:u w:val="single"/>
        </w:rPr>
        <w:t>twenty years</w:t>
      </w:r>
      <w:r>
        <w:rPr>
          <w:rFonts w:ascii="Arial" w:hAnsi="Arial" w:cs="Arial"/>
          <w:bCs/>
          <w:color w:val="000000"/>
          <w:sz w:val="24"/>
          <w:szCs w:val="24"/>
          <w:u w:val="single"/>
        </w:rPr>
        <w:t>.</w:t>
      </w:r>
      <w:r w:rsidRPr="002853F2">
        <w:rPr>
          <w:rFonts w:ascii="Arial" w:hAnsi="Arial" w:cs="Arial"/>
          <w:bCs/>
          <w:color w:val="000000"/>
          <w:sz w:val="24"/>
          <w:szCs w:val="24"/>
        </w:rPr>
        <w:t xml:space="preserve"> (</w:t>
      </w:r>
      <w:proofErr w:type="gramStart"/>
      <w:r w:rsidRPr="002853F2">
        <w:rPr>
          <w:rFonts w:ascii="Arial" w:hAnsi="Arial" w:cs="Arial"/>
          <w:bCs/>
          <w:color w:val="000000"/>
          <w:sz w:val="24"/>
          <w:szCs w:val="24"/>
        </w:rPr>
        <w:t>tw</w:t>
      </w:r>
      <w:r>
        <w:rPr>
          <w:rFonts w:ascii="Arial" w:hAnsi="Arial" w:cs="Arial"/>
          <w:bCs/>
          <w:color w:val="000000"/>
          <w:sz w:val="24"/>
          <w:szCs w:val="24"/>
        </w:rPr>
        <w:t>o</w:t>
      </w:r>
      <w:proofErr w:type="gramEnd"/>
      <w:r w:rsidRPr="002853F2">
        <w:rPr>
          <w:rFonts w:ascii="Arial" w:hAnsi="Arial" w:cs="Arial"/>
          <w:bCs/>
          <w:color w:val="000000"/>
          <w:sz w:val="24"/>
          <w:szCs w:val="24"/>
        </w:rPr>
        <w:t xml:space="preserve"> decades)</w:t>
      </w:r>
    </w:p>
    <w:p w:rsidR="00994A6D" w:rsidRDefault="00994A6D" w:rsidP="0038269E">
      <w:pPr>
        <w:autoSpaceDE w:val="0"/>
        <w:autoSpaceDN w:val="0"/>
        <w:adjustRightInd w:val="0"/>
        <w:spacing w:before="240" w:after="0" w:line="240" w:lineRule="auto"/>
        <w:rPr>
          <w:rFonts w:ascii="Arial" w:hAnsi="Arial" w:cs="Arial"/>
          <w:bCs/>
          <w:color w:val="000000"/>
          <w:sz w:val="24"/>
          <w:szCs w:val="24"/>
        </w:rPr>
      </w:pPr>
      <w:r>
        <w:rPr>
          <w:rFonts w:ascii="Arial" w:hAnsi="Arial" w:cs="Arial"/>
          <w:bCs/>
          <w:color w:val="000000"/>
          <w:sz w:val="24"/>
          <w:szCs w:val="24"/>
        </w:rPr>
        <w:t xml:space="preserve">27. The audience </w:t>
      </w:r>
      <w:r w:rsidRPr="00994A6D">
        <w:rPr>
          <w:rFonts w:ascii="Arial" w:hAnsi="Arial" w:cs="Arial"/>
          <w:bCs/>
          <w:color w:val="000000"/>
          <w:sz w:val="24"/>
          <w:szCs w:val="24"/>
          <w:u w:val="single"/>
        </w:rPr>
        <w:t>went on</w:t>
      </w:r>
      <w:r>
        <w:rPr>
          <w:rFonts w:ascii="Arial" w:hAnsi="Arial" w:cs="Arial"/>
          <w:bCs/>
          <w:color w:val="000000"/>
          <w:sz w:val="24"/>
          <w:szCs w:val="24"/>
        </w:rPr>
        <w:t xml:space="preserve"> talking </w:t>
      </w:r>
      <w:r w:rsidR="00956274">
        <w:rPr>
          <w:rFonts w:ascii="Arial" w:hAnsi="Arial" w:cs="Arial"/>
          <w:bCs/>
          <w:color w:val="000000"/>
          <w:sz w:val="24"/>
          <w:szCs w:val="24"/>
        </w:rPr>
        <w:t>even after the play started. (</w:t>
      </w:r>
      <w:proofErr w:type="gramStart"/>
      <w:r w:rsidR="00956274">
        <w:rPr>
          <w:rFonts w:ascii="Arial" w:hAnsi="Arial" w:cs="Arial"/>
          <w:bCs/>
          <w:color w:val="000000"/>
          <w:sz w:val="24"/>
          <w:szCs w:val="24"/>
        </w:rPr>
        <w:t>continued</w:t>
      </w:r>
      <w:proofErr w:type="gramEnd"/>
      <w:r w:rsidR="00956274">
        <w:rPr>
          <w:rFonts w:ascii="Arial" w:hAnsi="Arial" w:cs="Arial"/>
          <w:bCs/>
          <w:color w:val="000000"/>
          <w:sz w:val="24"/>
          <w:szCs w:val="24"/>
        </w:rPr>
        <w:t>)</w:t>
      </w:r>
    </w:p>
    <w:p w:rsidR="00956274" w:rsidRPr="00956274" w:rsidRDefault="009816ED" w:rsidP="0038269E">
      <w:pPr>
        <w:autoSpaceDE w:val="0"/>
        <w:autoSpaceDN w:val="0"/>
        <w:adjustRightInd w:val="0"/>
        <w:spacing w:before="240" w:after="0" w:line="240" w:lineRule="auto"/>
        <w:rPr>
          <w:rFonts w:ascii="Arial" w:hAnsi="Arial" w:cs="Arial"/>
          <w:bCs/>
          <w:color w:val="000000"/>
          <w:sz w:val="24"/>
          <w:szCs w:val="24"/>
        </w:rPr>
      </w:pPr>
      <w:r>
        <w:rPr>
          <w:rFonts w:ascii="Arial" w:hAnsi="Arial" w:cs="Arial"/>
          <w:bCs/>
          <w:color w:val="000000"/>
          <w:sz w:val="24"/>
          <w:szCs w:val="24"/>
        </w:rPr>
        <w:t xml:space="preserve">28. My friend has the </w:t>
      </w:r>
      <w:r w:rsidRPr="009816ED">
        <w:rPr>
          <w:rFonts w:ascii="Arial" w:hAnsi="Arial" w:cs="Arial"/>
          <w:bCs/>
          <w:color w:val="000000"/>
          <w:sz w:val="24"/>
          <w:szCs w:val="24"/>
          <w:u w:val="single"/>
        </w:rPr>
        <w:t>exclusive adva</w:t>
      </w:r>
      <w:r>
        <w:rPr>
          <w:rFonts w:ascii="Arial" w:hAnsi="Arial" w:cs="Arial"/>
          <w:bCs/>
          <w:color w:val="000000"/>
          <w:sz w:val="24"/>
          <w:szCs w:val="24"/>
        </w:rPr>
        <w:t>ntage</w:t>
      </w:r>
      <w:r w:rsidR="00956274">
        <w:rPr>
          <w:rFonts w:ascii="Arial" w:hAnsi="Arial" w:cs="Arial"/>
          <w:bCs/>
          <w:color w:val="000000"/>
          <w:sz w:val="24"/>
          <w:szCs w:val="24"/>
        </w:rPr>
        <w:t xml:space="preserve"> of consulting </w:t>
      </w:r>
      <w:r>
        <w:rPr>
          <w:rFonts w:ascii="Arial" w:hAnsi="Arial" w:cs="Arial"/>
          <w:bCs/>
          <w:color w:val="000000"/>
          <w:sz w:val="24"/>
          <w:szCs w:val="24"/>
        </w:rPr>
        <w:t xml:space="preserve">for </w:t>
      </w:r>
      <w:r w:rsidR="00956274">
        <w:rPr>
          <w:rFonts w:ascii="Arial" w:hAnsi="Arial" w:cs="Arial"/>
          <w:bCs/>
          <w:color w:val="000000"/>
          <w:sz w:val="24"/>
          <w:szCs w:val="24"/>
        </w:rPr>
        <w:t>the legal department. (</w:t>
      </w:r>
      <w:proofErr w:type="gramStart"/>
      <w:r w:rsidR="00956274">
        <w:rPr>
          <w:rFonts w:ascii="Arial" w:hAnsi="Arial" w:cs="Arial"/>
          <w:bCs/>
          <w:color w:val="000000"/>
          <w:sz w:val="24"/>
          <w:szCs w:val="24"/>
        </w:rPr>
        <w:t>privilege</w:t>
      </w:r>
      <w:proofErr w:type="gramEnd"/>
      <w:r w:rsidR="00956274">
        <w:rPr>
          <w:rFonts w:ascii="Arial" w:hAnsi="Arial" w:cs="Arial"/>
          <w:bCs/>
          <w:color w:val="000000"/>
          <w:sz w:val="24"/>
          <w:szCs w:val="24"/>
        </w:rPr>
        <w:t>)</w:t>
      </w:r>
    </w:p>
    <w:p w:rsidR="004304BB" w:rsidRPr="0087663B" w:rsidRDefault="004304BB" w:rsidP="0038269E">
      <w:pPr>
        <w:autoSpaceDE w:val="0"/>
        <w:autoSpaceDN w:val="0"/>
        <w:adjustRightInd w:val="0"/>
        <w:spacing w:before="240" w:after="0" w:line="240" w:lineRule="auto"/>
        <w:rPr>
          <w:rFonts w:ascii="Arial" w:hAnsi="Arial" w:cs="Arial"/>
          <w:b/>
          <w:bCs/>
          <w:color w:val="000000"/>
          <w:sz w:val="24"/>
          <w:szCs w:val="24"/>
        </w:rPr>
      </w:pPr>
    </w:p>
    <w:p w:rsidR="00674841" w:rsidRPr="0087663B" w:rsidRDefault="00E96A9E" w:rsidP="0038269E">
      <w:pPr>
        <w:rPr>
          <w:rFonts w:ascii="Arial" w:hAnsi="Arial" w:cs="Arial"/>
          <w:b/>
          <w:sz w:val="24"/>
          <w:szCs w:val="24"/>
        </w:rPr>
      </w:pPr>
      <w:r w:rsidRPr="0087663B">
        <w:rPr>
          <w:rFonts w:ascii="Arial" w:hAnsi="Arial" w:cs="Arial"/>
          <w:b/>
          <w:sz w:val="24"/>
          <w:szCs w:val="24"/>
        </w:rPr>
        <w:t>SECTION:</w:t>
      </w:r>
      <w:r w:rsidR="00674841" w:rsidRPr="0087663B">
        <w:rPr>
          <w:rFonts w:ascii="Arial" w:hAnsi="Arial" w:cs="Arial"/>
          <w:b/>
          <w:sz w:val="24"/>
          <w:szCs w:val="24"/>
        </w:rPr>
        <w:t xml:space="preserve"> B (COMPULSORY) —</w:t>
      </w:r>
      <w:r w:rsidRPr="0087663B">
        <w:rPr>
          <w:rFonts w:ascii="Arial" w:hAnsi="Arial" w:cs="Arial"/>
          <w:b/>
          <w:sz w:val="24"/>
          <w:szCs w:val="24"/>
        </w:rPr>
        <w:t>Select any</w:t>
      </w:r>
      <w:r w:rsidR="00674841" w:rsidRPr="0087663B">
        <w:rPr>
          <w:rFonts w:ascii="Arial" w:hAnsi="Arial" w:cs="Arial"/>
          <w:b/>
          <w:sz w:val="24"/>
          <w:szCs w:val="24"/>
        </w:rPr>
        <w:t xml:space="preserve"> two questions from the following five segments. Each question carries 5 marks. Options can be given but the professor needs to ensure that students will choose questions from two different segments.</w:t>
      </w:r>
    </w:p>
    <w:p w:rsidR="00870F95" w:rsidRPr="0087663B" w:rsidRDefault="00674841"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Segment - 1</w:t>
      </w:r>
      <w:r w:rsidR="00870F95" w:rsidRPr="0087663B">
        <w:rPr>
          <w:rFonts w:ascii="Arial" w:hAnsi="Arial" w:cs="Arial"/>
          <w:b/>
          <w:bCs/>
          <w:color w:val="000000"/>
          <w:sz w:val="24"/>
          <w:szCs w:val="24"/>
        </w:rPr>
        <w:t>: Write advertising taglines</w:t>
      </w:r>
    </w:p>
    <w:p w:rsidR="00722182" w:rsidRPr="0087663B" w:rsidRDefault="00722182" w:rsidP="0038269E">
      <w:pPr>
        <w:autoSpaceDE w:val="0"/>
        <w:autoSpaceDN w:val="0"/>
        <w:adjustRightInd w:val="0"/>
        <w:spacing w:before="240" w:after="0" w:line="240" w:lineRule="auto"/>
        <w:rPr>
          <w:rFonts w:ascii="Arial" w:hAnsi="Arial" w:cs="Arial"/>
          <w:b/>
          <w:bCs/>
          <w:color w:val="000000"/>
          <w:sz w:val="24"/>
          <w:szCs w:val="24"/>
        </w:rPr>
      </w:pPr>
    </w:p>
    <w:p w:rsidR="00722182" w:rsidRPr="0087663B" w:rsidRDefault="00AD2375" w:rsidP="0038269E">
      <w:pPr>
        <w:rPr>
          <w:rFonts w:ascii="Arial" w:hAnsi="Arial" w:cs="Arial"/>
          <w:b/>
          <w:bCs/>
          <w:color w:val="000000"/>
          <w:sz w:val="24"/>
          <w:szCs w:val="24"/>
        </w:rPr>
      </w:pPr>
      <w:r w:rsidRPr="0087663B">
        <w:rPr>
          <w:rFonts w:ascii="Arial" w:hAnsi="Arial" w:cs="Arial"/>
          <w:b/>
          <w:bCs/>
          <w:color w:val="000000"/>
          <w:sz w:val="24"/>
          <w:szCs w:val="24"/>
        </w:rPr>
        <w:t>Objective:</w:t>
      </w:r>
    </w:p>
    <w:p w:rsidR="00AD2375" w:rsidRPr="0087663B" w:rsidRDefault="00AD2375" w:rsidP="0038269E">
      <w:pPr>
        <w:pStyle w:val="ListParagraph"/>
        <w:numPr>
          <w:ilvl w:val="0"/>
          <w:numId w:val="36"/>
        </w:numPr>
        <w:rPr>
          <w:rFonts w:ascii="Arial" w:hAnsi="Arial" w:cs="Arial"/>
          <w:sz w:val="24"/>
          <w:szCs w:val="24"/>
        </w:rPr>
      </w:pPr>
      <w:r w:rsidRPr="0087663B">
        <w:rPr>
          <w:rFonts w:ascii="Arial" w:hAnsi="Arial" w:cs="Arial"/>
          <w:sz w:val="24"/>
          <w:szCs w:val="24"/>
        </w:rPr>
        <w:lastRenderedPageBreak/>
        <w:t xml:space="preserve">Create </w:t>
      </w:r>
      <w:r w:rsidR="000364BD" w:rsidRPr="0087663B">
        <w:rPr>
          <w:rFonts w:ascii="Arial" w:hAnsi="Arial" w:cs="Arial"/>
          <w:sz w:val="24"/>
          <w:szCs w:val="24"/>
        </w:rPr>
        <w:t xml:space="preserve">effective </w:t>
      </w:r>
      <w:r w:rsidRPr="0087663B">
        <w:rPr>
          <w:rFonts w:ascii="Arial" w:hAnsi="Arial" w:cs="Arial"/>
          <w:sz w:val="24"/>
          <w:szCs w:val="24"/>
        </w:rPr>
        <w:t xml:space="preserve">communication </w:t>
      </w:r>
      <w:r w:rsidR="000364BD" w:rsidRPr="0087663B">
        <w:rPr>
          <w:rFonts w:ascii="Arial" w:hAnsi="Arial" w:cs="Arial"/>
          <w:sz w:val="24"/>
          <w:szCs w:val="24"/>
        </w:rPr>
        <w:t xml:space="preserve">and branding </w:t>
      </w:r>
      <w:r w:rsidRPr="0087663B">
        <w:rPr>
          <w:rFonts w:ascii="Arial" w:hAnsi="Arial" w:cs="Arial"/>
          <w:sz w:val="24"/>
          <w:szCs w:val="24"/>
        </w:rPr>
        <w:t>material to share concepts and ideas</w:t>
      </w:r>
    </w:p>
    <w:p w:rsidR="00870F95" w:rsidRPr="0087663B" w:rsidRDefault="00870F95" w:rsidP="0038269E">
      <w:p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1. Write </w:t>
      </w:r>
      <w:r w:rsidR="009816ED">
        <w:rPr>
          <w:rFonts w:ascii="Arial" w:hAnsi="Arial" w:cs="Arial"/>
          <w:bCs/>
          <w:color w:val="000000"/>
          <w:sz w:val="24"/>
          <w:szCs w:val="24"/>
        </w:rPr>
        <w:t xml:space="preserve">an </w:t>
      </w:r>
      <w:r w:rsidRPr="0087663B">
        <w:rPr>
          <w:rFonts w:ascii="Arial" w:hAnsi="Arial" w:cs="Arial"/>
          <w:bCs/>
          <w:color w:val="000000"/>
          <w:sz w:val="24"/>
          <w:szCs w:val="24"/>
        </w:rPr>
        <w:t xml:space="preserve">advertising tagline for </w:t>
      </w:r>
      <w:r w:rsidRPr="0087663B">
        <w:rPr>
          <w:rFonts w:ascii="Arial" w:hAnsi="Arial" w:cs="Arial"/>
          <w:b/>
          <w:bCs/>
          <w:color w:val="000000"/>
          <w:sz w:val="24"/>
          <w:szCs w:val="24"/>
        </w:rPr>
        <w:t xml:space="preserve">any </w:t>
      </w:r>
      <w:r w:rsidR="000364BD" w:rsidRPr="0087663B">
        <w:rPr>
          <w:rFonts w:ascii="Arial" w:hAnsi="Arial" w:cs="Arial"/>
          <w:b/>
          <w:bCs/>
          <w:color w:val="000000"/>
          <w:sz w:val="24"/>
          <w:szCs w:val="24"/>
        </w:rPr>
        <w:t xml:space="preserve">one </w:t>
      </w:r>
      <w:r w:rsidRPr="0087663B">
        <w:rPr>
          <w:rFonts w:ascii="Arial" w:hAnsi="Arial" w:cs="Arial"/>
          <w:bCs/>
          <w:color w:val="000000"/>
          <w:sz w:val="24"/>
          <w:szCs w:val="24"/>
        </w:rPr>
        <w:t>of the following (fictitious) brands:</w:t>
      </w:r>
    </w:p>
    <w:p w:rsidR="00026D3F" w:rsidRPr="0087663B" w:rsidRDefault="00870F95" w:rsidP="0038269E">
      <w:p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
          <w:bCs/>
          <w:color w:val="000000"/>
          <w:sz w:val="24"/>
          <w:szCs w:val="24"/>
        </w:rPr>
        <w:t>Brand 1</w:t>
      </w:r>
    </w:p>
    <w:p w:rsidR="00026D3F" w:rsidRPr="0087663B" w:rsidRDefault="00870F95" w:rsidP="0038269E">
      <w:pPr>
        <w:pStyle w:val="ListParagraph"/>
        <w:numPr>
          <w:ilvl w:val="0"/>
          <w:numId w:val="2"/>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Shampoo called </w:t>
      </w:r>
      <w:r w:rsidRPr="0087663B">
        <w:rPr>
          <w:rFonts w:ascii="Arial" w:hAnsi="Arial" w:cs="Arial"/>
          <w:b/>
          <w:bCs/>
          <w:color w:val="000000"/>
          <w:sz w:val="24"/>
          <w:szCs w:val="24"/>
        </w:rPr>
        <w:t>Tress</w:t>
      </w:r>
      <w:r w:rsidRPr="0087663B">
        <w:rPr>
          <w:rFonts w:ascii="Arial" w:hAnsi="Arial" w:cs="Arial"/>
          <w:bCs/>
          <w:color w:val="000000"/>
          <w:sz w:val="24"/>
          <w:szCs w:val="24"/>
        </w:rPr>
        <w:t>.</w:t>
      </w:r>
    </w:p>
    <w:p w:rsidR="00026D3F" w:rsidRPr="0087663B" w:rsidRDefault="00870F95" w:rsidP="0038269E">
      <w:pPr>
        <w:pStyle w:val="ListParagraph"/>
        <w:numPr>
          <w:ilvl w:val="0"/>
          <w:numId w:val="2"/>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It is targeted </w:t>
      </w:r>
      <w:r w:rsidR="009816ED">
        <w:rPr>
          <w:rFonts w:ascii="Arial" w:hAnsi="Arial" w:cs="Arial"/>
          <w:bCs/>
          <w:color w:val="000000"/>
          <w:sz w:val="24"/>
          <w:szCs w:val="24"/>
        </w:rPr>
        <w:t>at</w:t>
      </w:r>
      <w:r w:rsidR="00026D3F" w:rsidRPr="0087663B">
        <w:rPr>
          <w:rFonts w:ascii="Arial" w:hAnsi="Arial" w:cs="Arial"/>
          <w:bCs/>
          <w:color w:val="000000"/>
          <w:sz w:val="24"/>
          <w:szCs w:val="24"/>
        </w:rPr>
        <w:t xml:space="preserve"> </w:t>
      </w:r>
      <w:r w:rsidRPr="0087663B">
        <w:rPr>
          <w:rFonts w:ascii="Arial" w:hAnsi="Arial" w:cs="Arial"/>
          <w:bCs/>
          <w:color w:val="000000"/>
          <w:sz w:val="24"/>
          <w:szCs w:val="24"/>
        </w:rPr>
        <w:t>people who have very little time to take care of their hair.</w:t>
      </w:r>
    </w:p>
    <w:p w:rsidR="00026D3F" w:rsidRPr="0087663B" w:rsidRDefault="00870F95" w:rsidP="0038269E">
      <w:pPr>
        <w:pStyle w:val="ListParagraph"/>
        <w:numPr>
          <w:ilvl w:val="0"/>
          <w:numId w:val="2"/>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USP (unique selling proposition) is that it maintains hair volume and keeps the scalp clean in all seasons.</w:t>
      </w:r>
    </w:p>
    <w:p w:rsidR="00870F95" w:rsidRPr="0087663B" w:rsidRDefault="00870F95" w:rsidP="0038269E">
      <w:pPr>
        <w:pStyle w:val="ListParagraph"/>
        <w:numPr>
          <w:ilvl w:val="0"/>
          <w:numId w:val="2"/>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The price is </w:t>
      </w:r>
      <w:proofErr w:type="spellStart"/>
      <w:r w:rsidRPr="0087663B">
        <w:rPr>
          <w:rFonts w:ascii="Arial" w:hAnsi="Arial" w:cs="Arial"/>
          <w:bCs/>
          <w:color w:val="000000"/>
          <w:sz w:val="24"/>
          <w:szCs w:val="24"/>
        </w:rPr>
        <w:t>Rs</w:t>
      </w:r>
      <w:proofErr w:type="spellEnd"/>
      <w:r w:rsidRPr="0087663B">
        <w:rPr>
          <w:rFonts w:ascii="Arial" w:hAnsi="Arial" w:cs="Arial"/>
          <w:bCs/>
          <w:color w:val="000000"/>
          <w:sz w:val="24"/>
          <w:szCs w:val="24"/>
        </w:rPr>
        <w:t>. 300 for a 650 ml bottle. It will also be available in 150 ml, 300 ml and sachet sizes.</w:t>
      </w:r>
    </w:p>
    <w:p w:rsidR="00026D3F" w:rsidRPr="0087663B" w:rsidRDefault="00870F95" w:rsidP="0038269E">
      <w:p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
          <w:bCs/>
          <w:color w:val="000000"/>
          <w:sz w:val="24"/>
          <w:szCs w:val="24"/>
        </w:rPr>
        <w:t>Brand 2</w:t>
      </w:r>
    </w:p>
    <w:p w:rsidR="00026D3F" w:rsidRPr="0087663B" w:rsidRDefault="00870F95" w:rsidP="0038269E">
      <w:pPr>
        <w:pStyle w:val="ListParagraph"/>
        <w:numPr>
          <w:ilvl w:val="0"/>
          <w:numId w:val="6"/>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Cookware called </w:t>
      </w:r>
      <w:r w:rsidRPr="0087663B">
        <w:rPr>
          <w:rFonts w:ascii="Arial" w:hAnsi="Arial" w:cs="Arial"/>
          <w:b/>
          <w:bCs/>
          <w:color w:val="000000"/>
          <w:sz w:val="24"/>
          <w:szCs w:val="24"/>
        </w:rPr>
        <w:t>Ease</w:t>
      </w:r>
      <w:r w:rsidRPr="0087663B">
        <w:rPr>
          <w:rFonts w:ascii="Arial" w:hAnsi="Arial" w:cs="Arial"/>
          <w:bCs/>
          <w:color w:val="000000"/>
          <w:sz w:val="24"/>
          <w:szCs w:val="24"/>
        </w:rPr>
        <w:t>.</w:t>
      </w:r>
    </w:p>
    <w:p w:rsidR="00026D3F" w:rsidRPr="0087663B" w:rsidRDefault="009816ED" w:rsidP="0038269E">
      <w:pPr>
        <w:pStyle w:val="ListParagraph"/>
        <w:numPr>
          <w:ilvl w:val="0"/>
          <w:numId w:val="6"/>
        </w:numPr>
        <w:autoSpaceDE w:val="0"/>
        <w:autoSpaceDN w:val="0"/>
        <w:adjustRightInd w:val="0"/>
        <w:spacing w:before="240" w:after="0" w:line="240" w:lineRule="auto"/>
        <w:rPr>
          <w:rFonts w:ascii="Arial" w:hAnsi="Arial" w:cs="Arial"/>
          <w:bCs/>
          <w:color w:val="000000"/>
          <w:sz w:val="24"/>
          <w:szCs w:val="24"/>
        </w:rPr>
      </w:pPr>
      <w:r>
        <w:rPr>
          <w:rFonts w:ascii="Arial" w:hAnsi="Arial" w:cs="Arial"/>
          <w:bCs/>
          <w:color w:val="000000"/>
          <w:sz w:val="24"/>
          <w:szCs w:val="24"/>
        </w:rPr>
        <w:t>The target audience are those</w:t>
      </w:r>
      <w:r w:rsidR="00026D3F" w:rsidRPr="0087663B">
        <w:rPr>
          <w:rFonts w:ascii="Arial" w:hAnsi="Arial" w:cs="Arial"/>
          <w:bCs/>
          <w:color w:val="000000"/>
          <w:sz w:val="24"/>
          <w:szCs w:val="24"/>
        </w:rPr>
        <w:t xml:space="preserve"> who “love to” or “have to cook”.</w:t>
      </w:r>
    </w:p>
    <w:p w:rsidR="00026D3F" w:rsidRPr="0087663B" w:rsidRDefault="00026D3F" w:rsidP="0038269E">
      <w:pPr>
        <w:pStyle w:val="ListParagraph"/>
        <w:numPr>
          <w:ilvl w:val="0"/>
          <w:numId w:val="6"/>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USP is that the cookware can be used in all types of cooking ranges (LPG, induction, OTG).</w:t>
      </w:r>
    </w:p>
    <w:p w:rsidR="00493D63" w:rsidRPr="0087663B" w:rsidRDefault="00026D3F" w:rsidP="0038269E">
      <w:pPr>
        <w:pStyle w:val="ListParagraph"/>
        <w:numPr>
          <w:ilvl w:val="0"/>
          <w:numId w:val="6"/>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Price range: </w:t>
      </w:r>
      <w:proofErr w:type="spellStart"/>
      <w:r w:rsidRPr="0087663B">
        <w:rPr>
          <w:rFonts w:ascii="Arial" w:hAnsi="Arial" w:cs="Arial"/>
          <w:bCs/>
          <w:color w:val="000000"/>
          <w:sz w:val="24"/>
          <w:szCs w:val="24"/>
        </w:rPr>
        <w:t>Rs</w:t>
      </w:r>
      <w:proofErr w:type="spellEnd"/>
      <w:r w:rsidRPr="0087663B">
        <w:rPr>
          <w:rFonts w:ascii="Arial" w:hAnsi="Arial" w:cs="Arial"/>
          <w:bCs/>
          <w:color w:val="000000"/>
          <w:sz w:val="24"/>
          <w:szCs w:val="24"/>
        </w:rPr>
        <w:t xml:space="preserve">. </w:t>
      </w:r>
      <w:r w:rsidR="00493D63" w:rsidRPr="0087663B">
        <w:rPr>
          <w:rFonts w:ascii="Arial" w:hAnsi="Arial" w:cs="Arial"/>
          <w:bCs/>
          <w:color w:val="000000"/>
          <w:sz w:val="24"/>
          <w:szCs w:val="24"/>
        </w:rPr>
        <w:t>100 to 1200</w:t>
      </w:r>
    </w:p>
    <w:p w:rsidR="00816491" w:rsidRPr="0087663B" w:rsidRDefault="00493D63"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Brand 3</w:t>
      </w:r>
    </w:p>
    <w:p w:rsidR="00816491" w:rsidRPr="0087663B" w:rsidRDefault="00816491" w:rsidP="0038269E">
      <w:pPr>
        <w:pStyle w:val="ListParagraph"/>
        <w:numPr>
          <w:ilvl w:val="0"/>
          <w:numId w:val="7"/>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An NGO run by college students wants to launch an initiative called </w:t>
      </w:r>
      <w:proofErr w:type="spellStart"/>
      <w:r w:rsidRPr="0087663B">
        <w:rPr>
          <w:rFonts w:ascii="Arial" w:hAnsi="Arial" w:cs="Arial"/>
          <w:bCs/>
          <w:color w:val="000000"/>
          <w:sz w:val="24"/>
          <w:szCs w:val="24"/>
        </w:rPr>
        <w:t>Prayas</w:t>
      </w:r>
      <w:proofErr w:type="spellEnd"/>
      <w:r w:rsidRPr="0087663B">
        <w:rPr>
          <w:rFonts w:ascii="Arial" w:hAnsi="Arial" w:cs="Arial"/>
          <w:bCs/>
          <w:color w:val="000000"/>
          <w:sz w:val="24"/>
          <w:szCs w:val="24"/>
        </w:rPr>
        <w:t>. The aim is to spread digital literacy among children in the red light areas.</w:t>
      </w:r>
    </w:p>
    <w:p w:rsidR="00816491" w:rsidRPr="0087663B" w:rsidRDefault="00816491" w:rsidP="0038269E">
      <w:pPr>
        <w:pStyle w:val="ListParagraph"/>
        <w:numPr>
          <w:ilvl w:val="0"/>
          <w:numId w:val="7"/>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They are looking at a campaign tagline that they can use across </w:t>
      </w:r>
      <w:r w:rsidR="006E6E73" w:rsidRPr="0087663B">
        <w:rPr>
          <w:rFonts w:ascii="Arial" w:hAnsi="Arial" w:cs="Arial"/>
          <w:bCs/>
          <w:color w:val="000000"/>
          <w:sz w:val="24"/>
          <w:szCs w:val="24"/>
        </w:rPr>
        <w:t>all social platforms (Twitter, F</w:t>
      </w:r>
      <w:r w:rsidRPr="0087663B">
        <w:rPr>
          <w:rFonts w:ascii="Arial" w:hAnsi="Arial" w:cs="Arial"/>
          <w:bCs/>
          <w:color w:val="000000"/>
          <w:sz w:val="24"/>
          <w:szCs w:val="24"/>
        </w:rPr>
        <w:t>acebook and LinkedIn) to crowdsource ideas and funds for the initiative.</w:t>
      </w:r>
    </w:p>
    <w:p w:rsidR="00816491" w:rsidRPr="0087663B" w:rsidRDefault="00816491"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Brand 4</w:t>
      </w:r>
    </w:p>
    <w:p w:rsidR="00082DD2" w:rsidRPr="0087663B" w:rsidRDefault="00816491" w:rsidP="0038269E">
      <w:pPr>
        <w:pStyle w:val="ListParagraph"/>
        <w:numPr>
          <w:ilvl w:val="0"/>
          <w:numId w:val="8"/>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A company called</w:t>
      </w:r>
      <w:r w:rsidRPr="0087663B">
        <w:rPr>
          <w:rFonts w:ascii="Arial" w:hAnsi="Arial" w:cs="Arial"/>
          <w:b/>
          <w:bCs/>
          <w:color w:val="000000"/>
          <w:sz w:val="24"/>
          <w:szCs w:val="24"/>
        </w:rPr>
        <w:t xml:space="preserve"> Glide</w:t>
      </w:r>
      <w:r w:rsidR="00026D3F" w:rsidRPr="0087663B">
        <w:rPr>
          <w:rFonts w:ascii="Arial" w:hAnsi="Arial" w:cs="Arial"/>
          <w:b/>
          <w:bCs/>
          <w:color w:val="000000"/>
          <w:sz w:val="24"/>
          <w:szCs w:val="24"/>
        </w:rPr>
        <w:t xml:space="preserve"> </w:t>
      </w:r>
      <w:r w:rsidRPr="0087663B">
        <w:rPr>
          <w:rFonts w:ascii="Arial" w:hAnsi="Arial" w:cs="Arial"/>
          <w:bCs/>
          <w:color w:val="000000"/>
          <w:sz w:val="24"/>
          <w:szCs w:val="24"/>
        </w:rPr>
        <w:t>has been selling shaving razors since 1950.</w:t>
      </w:r>
    </w:p>
    <w:p w:rsidR="00B10F2F" w:rsidRPr="0087663B" w:rsidRDefault="00816491" w:rsidP="0038269E">
      <w:pPr>
        <w:pStyle w:val="ListParagraph"/>
        <w:numPr>
          <w:ilvl w:val="0"/>
          <w:numId w:val="8"/>
        </w:num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Cs/>
          <w:color w:val="000000"/>
          <w:sz w:val="24"/>
          <w:szCs w:val="24"/>
        </w:rPr>
        <w:t>They are now launching electrical razors. However, they want to continue with their range of traditional razors.</w:t>
      </w:r>
      <w:r w:rsidR="00082DD2" w:rsidRPr="0087663B">
        <w:rPr>
          <w:rFonts w:ascii="Arial" w:hAnsi="Arial" w:cs="Arial"/>
          <w:bCs/>
          <w:color w:val="000000"/>
          <w:sz w:val="24"/>
          <w:szCs w:val="24"/>
        </w:rPr>
        <w:t xml:space="preserve"> The ad campaign should in no way impact their traditional razor sales.</w:t>
      </w:r>
    </w:p>
    <w:p w:rsidR="00816491" w:rsidRPr="0087663B" w:rsidRDefault="00816491" w:rsidP="0038269E">
      <w:pPr>
        <w:pStyle w:val="ListParagraph"/>
        <w:numPr>
          <w:ilvl w:val="0"/>
          <w:numId w:val="8"/>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The target audience includes men, women and trans</w:t>
      </w:r>
      <w:r w:rsidR="00082DD2" w:rsidRPr="0087663B">
        <w:rPr>
          <w:rFonts w:ascii="Arial" w:hAnsi="Arial" w:cs="Arial"/>
          <w:bCs/>
          <w:color w:val="000000"/>
          <w:sz w:val="24"/>
          <w:szCs w:val="24"/>
        </w:rPr>
        <w:t>-</w:t>
      </w:r>
      <w:r w:rsidRPr="0087663B">
        <w:rPr>
          <w:rFonts w:ascii="Arial" w:hAnsi="Arial" w:cs="Arial"/>
          <w:bCs/>
          <w:color w:val="000000"/>
          <w:sz w:val="24"/>
          <w:szCs w:val="24"/>
        </w:rPr>
        <w:t>genders.</w:t>
      </w:r>
    </w:p>
    <w:p w:rsidR="00082DD2" w:rsidRPr="0087663B" w:rsidRDefault="00082DD2" w:rsidP="0038269E">
      <w:pPr>
        <w:pStyle w:val="ListParagraph"/>
        <w:numPr>
          <w:ilvl w:val="0"/>
          <w:numId w:val="8"/>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Price range: </w:t>
      </w:r>
      <w:proofErr w:type="spellStart"/>
      <w:r w:rsidRPr="0087663B">
        <w:rPr>
          <w:rFonts w:ascii="Arial" w:hAnsi="Arial" w:cs="Arial"/>
          <w:bCs/>
          <w:color w:val="000000"/>
          <w:sz w:val="24"/>
          <w:szCs w:val="24"/>
        </w:rPr>
        <w:t>Rs</w:t>
      </w:r>
      <w:proofErr w:type="spellEnd"/>
      <w:r w:rsidRPr="0087663B">
        <w:rPr>
          <w:rFonts w:ascii="Arial" w:hAnsi="Arial" w:cs="Arial"/>
          <w:bCs/>
          <w:color w:val="000000"/>
          <w:sz w:val="24"/>
          <w:szCs w:val="24"/>
        </w:rPr>
        <w:t>. 500 onwards</w:t>
      </w:r>
    </w:p>
    <w:p w:rsidR="000364BD" w:rsidRDefault="000364BD" w:rsidP="0038269E">
      <w:pPr>
        <w:rPr>
          <w:rFonts w:ascii="Arial" w:hAnsi="Arial" w:cs="Arial"/>
          <w:b/>
          <w:sz w:val="24"/>
          <w:szCs w:val="24"/>
        </w:rPr>
      </w:pPr>
    </w:p>
    <w:p w:rsidR="007A367E" w:rsidRPr="0087663B" w:rsidRDefault="007A367E" w:rsidP="0038269E">
      <w:pPr>
        <w:rPr>
          <w:rFonts w:ascii="Arial" w:hAnsi="Arial" w:cs="Arial"/>
          <w:b/>
          <w:sz w:val="24"/>
          <w:szCs w:val="24"/>
        </w:rPr>
      </w:pPr>
    </w:p>
    <w:p w:rsidR="000364BD" w:rsidRPr="0087663B" w:rsidRDefault="000364BD" w:rsidP="0038269E">
      <w:pPr>
        <w:rPr>
          <w:rFonts w:ascii="Arial" w:hAnsi="Arial" w:cs="Arial"/>
          <w:sz w:val="24"/>
          <w:szCs w:val="24"/>
        </w:rPr>
      </w:pPr>
      <w:r w:rsidRPr="0087663B">
        <w:rPr>
          <w:rFonts w:ascii="Arial" w:hAnsi="Arial" w:cs="Arial"/>
          <w:sz w:val="24"/>
          <w:szCs w:val="24"/>
        </w:rPr>
        <w:t xml:space="preserve">2. Create a branding campaign for </w:t>
      </w:r>
      <w:r w:rsidRPr="0087663B">
        <w:rPr>
          <w:rFonts w:ascii="Arial" w:hAnsi="Arial" w:cs="Arial"/>
          <w:b/>
          <w:sz w:val="24"/>
          <w:szCs w:val="24"/>
        </w:rPr>
        <w:t>any one</w:t>
      </w:r>
      <w:r w:rsidRPr="0087663B">
        <w:rPr>
          <w:rFonts w:ascii="Arial" w:hAnsi="Arial" w:cs="Arial"/>
          <w:sz w:val="24"/>
          <w:szCs w:val="24"/>
        </w:rPr>
        <w:t xml:space="preserve"> of the following:</w:t>
      </w:r>
    </w:p>
    <w:p w:rsidR="000364BD" w:rsidRPr="0087663B" w:rsidRDefault="000364BD" w:rsidP="0038269E">
      <w:pPr>
        <w:rPr>
          <w:rFonts w:ascii="Arial" w:hAnsi="Arial" w:cs="Arial"/>
          <w:bCs/>
          <w:color w:val="000000"/>
          <w:sz w:val="24"/>
          <w:szCs w:val="24"/>
        </w:rPr>
      </w:pPr>
      <w:r w:rsidRPr="0087663B">
        <w:rPr>
          <w:rFonts w:ascii="Arial" w:hAnsi="Arial" w:cs="Arial"/>
          <w:bCs/>
          <w:color w:val="000000"/>
          <w:sz w:val="24"/>
          <w:szCs w:val="24"/>
        </w:rPr>
        <w:t>a. A local club who wants to organize an awareness campaign about LGBT rights.</w:t>
      </w:r>
    </w:p>
    <w:p w:rsidR="000364BD" w:rsidRPr="0087663B" w:rsidRDefault="000364BD" w:rsidP="0038269E">
      <w:pPr>
        <w:ind w:left="270" w:hanging="270"/>
        <w:rPr>
          <w:rFonts w:ascii="Arial" w:hAnsi="Arial" w:cs="Arial"/>
          <w:bCs/>
          <w:color w:val="000000"/>
          <w:sz w:val="24"/>
          <w:szCs w:val="24"/>
        </w:rPr>
      </w:pPr>
      <w:r w:rsidRPr="0087663B">
        <w:rPr>
          <w:rFonts w:ascii="Arial" w:hAnsi="Arial" w:cs="Arial"/>
          <w:bCs/>
          <w:color w:val="000000"/>
          <w:sz w:val="24"/>
          <w:szCs w:val="24"/>
        </w:rPr>
        <w:t>b. A food delivery organization who wants to promote safe driving in the overall community. This is an extension of the safe driving habits that they are trying to promote among the food delivery associates of the company.</w:t>
      </w:r>
    </w:p>
    <w:p w:rsidR="000364BD" w:rsidRPr="0087663B" w:rsidRDefault="000364BD" w:rsidP="0038269E">
      <w:pPr>
        <w:ind w:left="270" w:hanging="270"/>
        <w:rPr>
          <w:rFonts w:ascii="Arial" w:hAnsi="Arial" w:cs="Arial"/>
          <w:bCs/>
          <w:color w:val="000000"/>
          <w:sz w:val="24"/>
          <w:szCs w:val="24"/>
        </w:rPr>
      </w:pPr>
      <w:r w:rsidRPr="0087663B">
        <w:rPr>
          <w:rFonts w:ascii="Arial" w:hAnsi="Arial" w:cs="Arial"/>
          <w:bCs/>
          <w:color w:val="000000"/>
          <w:sz w:val="24"/>
          <w:szCs w:val="24"/>
        </w:rPr>
        <w:t>c. An airlines training academy that wants to increase the number of female students enrolling for their training curriculum.</w:t>
      </w:r>
    </w:p>
    <w:p w:rsidR="00082DD2" w:rsidRPr="0087663B" w:rsidRDefault="00082DD2" w:rsidP="0038269E">
      <w:pPr>
        <w:autoSpaceDE w:val="0"/>
        <w:autoSpaceDN w:val="0"/>
        <w:adjustRightInd w:val="0"/>
        <w:spacing w:before="240" w:after="0" w:line="240" w:lineRule="auto"/>
        <w:rPr>
          <w:rFonts w:ascii="Arial" w:hAnsi="Arial" w:cs="Arial"/>
          <w:bCs/>
          <w:color w:val="000000"/>
          <w:sz w:val="24"/>
          <w:szCs w:val="24"/>
        </w:rPr>
      </w:pPr>
    </w:p>
    <w:p w:rsidR="00082DD2" w:rsidRPr="0087663B" w:rsidRDefault="00674841" w:rsidP="0038269E">
      <w:p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
          <w:bCs/>
          <w:color w:val="000000"/>
          <w:sz w:val="24"/>
          <w:szCs w:val="24"/>
        </w:rPr>
        <w:t>Segment - 2</w:t>
      </w:r>
      <w:r w:rsidR="00DC542D" w:rsidRPr="0087663B">
        <w:rPr>
          <w:rFonts w:ascii="Arial" w:hAnsi="Arial" w:cs="Arial"/>
          <w:b/>
          <w:bCs/>
          <w:color w:val="000000"/>
          <w:sz w:val="24"/>
          <w:szCs w:val="24"/>
        </w:rPr>
        <w:t xml:space="preserve">: </w:t>
      </w:r>
      <w:r w:rsidR="00082DD2" w:rsidRPr="0087663B">
        <w:rPr>
          <w:rFonts w:ascii="Arial" w:hAnsi="Arial" w:cs="Arial"/>
          <w:b/>
          <w:bCs/>
          <w:color w:val="000000"/>
          <w:sz w:val="24"/>
          <w:szCs w:val="24"/>
        </w:rPr>
        <w:t>Writing emails</w:t>
      </w:r>
      <w:r w:rsidRPr="0087663B">
        <w:rPr>
          <w:rFonts w:ascii="Arial" w:hAnsi="Arial" w:cs="Arial"/>
          <w:b/>
          <w:bCs/>
          <w:color w:val="000000"/>
          <w:sz w:val="24"/>
          <w:szCs w:val="24"/>
        </w:rPr>
        <w:t>/blogs/microblogs</w:t>
      </w:r>
      <w:r w:rsidR="00082DD2" w:rsidRPr="0087663B">
        <w:rPr>
          <w:rFonts w:ascii="Arial" w:hAnsi="Arial" w:cs="Arial"/>
          <w:b/>
          <w:bCs/>
          <w:color w:val="000000"/>
          <w:sz w:val="24"/>
          <w:szCs w:val="24"/>
        </w:rPr>
        <w:t>.</w:t>
      </w:r>
    </w:p>
    <w:p w:rsidR="00674841" w:rsidRPr="0087663B" w:rsidRDefault="00AD2375" w:rsidP="0038269E">
      <w:p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
          <w:bCs/>
          <w:color w:val="000000"/>
          <w:sz w:val="24"/>
          <w:szCs w:val="24"/>
        </w:rPr>
        <w:t>Objective</w:t>
      </w:r>
      <w:r w:rsidRPr="0087663B">
        <w:rPr>
          <w:rFonts w:ascii="Arial" w:hAnsi="Arial" w:cs="Arial"/>
          <w:bCs/>
          <w:color w:val="000000"/>
          <w:sz w:val="24"/>
          <w:szCs w:val="24"/>
        </w:rPr>
        <w:t>:</w:t>
      </w:r>
    </w:p>
    <w:p w:rsidR="00AD2375" w:rsidRPr="0087663B" w:rsidRDefault="00AD2375" w:rsidP="0038269E">
      <w:pPr>
        <w:pStyle w:val="ListParagraph"/>
        <w:numPr>
          <w:ilvl w:val="0"/>
          <w:numId w:val="17"/>
        </w:numPr>
        <w:autoSpaceDE w:val="0"/>
        <w:autoSpaceDN w:val="0"/>
        <w:adjustRightInd w:val="0"/>
        <w:spacing w:before="240" w:after="0" w:line="240" w:lineRule="auto"/>
        <w:rPr>
          <w:rFonts w:ascii="Arial" w:eastAsia="Calibri" w:hAnsi="Arial" w:cs="Arial"/>
          <w:color w:val="000000"/>
          <w:sz w:val="24"/>
          <w:szCs w:val="24"/>
        </w:rPr>
      </w:pPr>
      <w:r w:rsidRPr="0087663B">
        <w:rPr>
          <w:rFonts w:ascii="Arial" w:eastAsia="Calibri" w:hAnsi="Arial" w:cs="Arial"/>
          <w:color w:val="000000"/>
          <w:sz w:val="24"/>
          <w:szCs w:val="24"/>
        </w:rPr>
        <w:t>Use tools of structured written communication</w:t>
      </w:r>
    </w:p>
    <w:p w:rsidR="00674841" w:rsidRPr="0087663B" w:rsidRDefault="00674841" w:rsidP="0038269E">
      <w:pPr>
        <w:pStyle w:val="ListParagraph"/>
        <w:numPr>
          <w:ilvl w:val="0"/>
          <w:numId w:val="17"/>
        </w:num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sz w:val="24"/>
          <w:szCs w:val="24"/>
        </w:rPr>
        <w:t>Articulate opinions on a topic with the objective of influencing others</w:t>
      </w:r>
    </w:p>
    <w:p w:rsidR="00934C69" w:rsidRPr="0087663B" w:rsidRDefault="00DC542D" w:rsidP="0038269E">
      <w:pPr>
        <w:autoSpaceDE w:val="0"/>
        <w:autoSpaceDN w:val="0"/>
        <w:adjustRightInd w:val="0"/>
        <w:spacing w:before="240" w:after="0" w:line="240" w:lineRule="auto"/>
        <w:ind w:left="270" w:hanging="270"/>
        <w:rPr>
          <w:rFonts w:ascii="Arial" w:hAnsi="Arial" w:cs="Arial"/>
          <w:bCs/>
          <w:color w:val="000000"/>
          <w:sz w:val="24"/>
          <w:szCs w:val="24"/>
        </w:rPr>
      </w:pPr>
      <w:r w:rsidRPr="0087663B">
        <w:rPr>
          <w:rFonts w:ascii="Arial" w:hAnsi="Arial" w:cs="Arial"/>
          <w:bCs/>
          <w:color w:val="000000"/>
          <w:sz w:val="24"/>
          <w:szCs w:val="24"/>
        </w:rPr>
        <w:t xml:space="preserve">1. </w:t>
      </w:r>
      <w:r w:rsidR="00082DD2" w:rsidRPr="0087663B">
        <w:rPr>
          <w:rFonts w:ascii="Arial" w:hAnsi="Arial" w:cs="Arial"/>
          <w:bCs/>
          <w:color w:val="000000"/>
          <w:sz w:val="24"/>
          <w:szCs w:val="24"/>
        </w:rPr>
        <w:t xml:space="preserve">You are leading a cross-functional team of designers. Two of them, called </w:t>
      </w:r>
      <w:r w:rsidR="00B0778E" w:rsidRPr="0087663B">
        <w:rPr>
          <w:rFonts w:ascii="Arial" w:hAnsi="Arial" w:cs="Arial"/>
          <w:bCs/>
          <w:color w:val="000000"/>
          <w:sz w:val="24"/>
          <w:szCs w:val="24"/>
        </w:rPr>
        <w:t xml:space="preserve">James </w:t>
      </w:r>
      <w:r w:rsidR="00082DD2" w:rsidRPr="0087663B">
        <w:rPr>
          <w:rFonts w:ascii="Arial" w:hAnsi="Arial" w:cs="Arial"/>
          <w:bCs/>
          <w:color w:val="000000"/>
          <w:sz w:val="24"/>
          <w:szCs w:val="24"/>
        </w:rPr>
        <w:t xml:space="preserve">and </w:t>
      </w:r>
      <w:proofErr w:type="spellStart"/>
      <w:r w:rsidR="00B0778E" w:rsidRPr="0087663B">
        <w:rPr>
          <w:rFonts w:ascii="Arial" w:hAnsi="Arial" w:cs="Arial"/>
          <w:bCs/>
          <w:color w:val="000000"/>
          <w:sz w:val="24"/>
          <w:szCs w:val="24"/>
        </w:rPr>
        <w:t>Hema</w:t>
      </w:r>
      <w:proofErr w:type="spellEnd"/>
      <w:r w:rsidR="00B0778E" w:rsidRPr="0087663B">
        <w:rPr>
          <w:rFonts w:ascii="Arial" w:hAnsi="Arial" w:cs="Arial"/>
          <w:bCs/>
          <w:color w:val="000000"/>
          <w:sz w:val="24"/>
          <w:szCs w:val="24"/>
        </w:rPr>
        <w:t xml:space="preserve"> </w:t>
      </w:r>
      <w:r w:rsidR="00082DD2" w:rsidRPr="0087663B">
        <w:rPr>
          <w:rFonts w:ascii="Arial" w:hAnsi="Arial" w:cs="Arial"/>
          <w:bCs/>
          <w:color w:val="000000"/>
          <w:sz w:val="24"/>
          <w:szCs w:val="24"/>
        </w:rPr>
        <w:t>had an argument during a brainstorming session. The</w:t>
      </w:r>
      <w:r w:rsidR="00535311" w:rsidRPr="0087663B">
        <w:rPr>
          <w:rFonts w:ascii="Arial" w:hAnsi="Arial" w:cs="Arial"/>
          <w:bCs/>
          <w:color w:val="000000"/>
          <w:sz w:val="24"/>
          <w:szCs w:val="24"/>
        </w:rPr>
        <w:t>y</w:t>
      </w:r>
      <w:r w:rsidR="00082DD2" w:rsidRPr="0087663B">
        <w:rPr>
          <w:rFonts w:ascii="Arial" w:hAnsi="Arial" w:cs="Arial"/>
          <w:bCs/>
          <w:color w:val="000000"/>
          <w:sz w:val="24"/>
          <w:szCs w:val="24"/>
        </w:rPr>
        <w:t xml:space="preserve"> strongly opposed each other’s ideas and spoke in raised voices. Write an email to both of them with suggestions about how to resolve the conflict and engage in positive conversations during </w:t>
      </w:r>
      <w:r w:rsidR="000E2572" w:rsidRPr="0087663B">
        <w:rPr>
          <w:rFonts w:ascii="Arial" w:hAnsi="Arial" w:cs="Arial"/>
          <w:bCs/>
          <w:color w:val="000000"/>
          <w:sz w:val="24"/>
          <w:szCs w:val="24"/>
        </w:rPr>
        <w:t xml:space="preserve">the </w:t>
      </w:r>
      <w:r w:rsidR="00082DD2" w:rsidRPr="0087663B">
        <w:rPr>
          <w:rFonts w:ascii="Arial" w:hAnsi="Arial" w:cs="Arial"/>
          <w:bCs/>
          <w:color w:val="000000"/>
          <w:sz w:val="24"/>
          <w:szCs w:val="24"/>
        </w:rPr>
        <w:t>brainstorming sessions.</w:t>
      </w:r>
    </w:p>
    <w:p w:rsidR="00082DD2" w:rsidRPr="0087663B" w:rsidRDefault="00934C69" w:rsidP="0038269E">
      <w:pPr>
        <w:autoSpaceDE w:val="0"/>
        <w:autoSpaceDN w:val="0"/>
        <w:adjustRightInd w:val="0"/>
        <w:spacing w:before="240" w:after="0" w:line="240" w:lineRule="auto"/>
        <w:ind w:left="270" w:hanging="270"/>
        <w:rPr>
          <w:rFonts w:ascii="Arial" w:hAnsi="Arial" w:cs="Arial"/>
          <w:bCs/>
          <w:color w:val="000000"/>
          <w:sz w:val="24"/>
          <w:szCs w:val="24"/>
        </w:rPr>
      </w:pPr>
      <w:r w:rsidRPr="0087663B">
        <w:rPr>
          <w:rFonts w:ascii="Arial" w:hAnsi="Arial" w:cs="Arial"/>
          <w:bCs/>
          <w:color w:val="000000"/>
          <w:sz w:val="24"/>
          <w:szCs w:val="24"/>
        </w:rPr>
        <w:t xml:space="preserve">2. You are leading a team of customer service professionals. One of your clients has written to you complaining about the way in which one of the customer service professionals, </w:t>
      </w:r>
      <w:proofErr w:type="spellStart"/>
      <w:r w:rsidR="00B0778E" w:rsidRPr="0087663B">
        <w:rPr>
          <w:rFonts w:ascii="Arial" w:hAnsi="Arial" w:cs="Arial"/>
          <w:bCs/>
          <w:color w:val="000000"/>
          <w:sz w:val="24"/>
          <w:szCs w:val="24"/>
        </w:rPr>
        <w:t>Kamaal</w:t>
      </w:r>
      <w:proofErr w:type="spellEnd"/>
      <w:r w:rsidRPr="0087663B">
        <w:rPr>
          <w:rFonts w:ascii="Arial" w:hAnsi="Arial" w:cs="Arial"/>
          <w:bCs/>
          <w:color w:val="000000"/>
          <w:sz w:val="24"/>
          <w:szCs w:val="24"/>
        </w:rPr>
        <w:t xml:space="preserve">, has spoken to him over the phone. </w:t>
      </w:r>
      <w:r w:rsidR="00B2180C" w:rsidRPr="0087663B">
        <w:rPr>
          <w:rFonts w:ascii="Arial" w:hAnsi="Arial" w:cs="Arial"/>
          <w:bCs/>
          <w:color w:val="000000"/>
          <w:sz w:val="24"/>
          <w:szCs w:val="24"/>
        </w:rPr>
        <w:t>Write an e</w:t>
      </w:r>
      <w:r w:rsidRPr="0087663B">
        <w:rPr>
          <w:rFonts w:ascii="Arial" w:hAnsi="Arial" w:cs="Arial"/>
          <w:bCs/>
          <w:color w:val="000000"/>
          <w:sz w:val="24"/>
          <w:szCs w:val="24"/>
        </w:rPr>
        <w:t xml:space="preserve">mail to </w:t>
      </w:r>
      <w:proofErr w:type="spellStart"/>
      <w:r w:rsidR="00B0778E" w:rsidRPr="0087663B">
        <w:rPr>
          <w:rFonts w:ascii="Arial" w:hAnsi="Arial" w:cs="Arial"/>
          <w:bCs/>
          <w:color w:val="000000"/>
          <w:sz w:val="24"/>
          <w:szCs w:val="24"/>
        </w:rPr>
        <w:t>Kamaal</w:t>
      </w:r>
      <w:proofErr w:type="spellEnd"/>
      <w:r w:rsidR="00B0778E" w:rsidRPr="0087663B">
        <w:rPr>
          <w:rFonts w:ascii="Arial" w:hAnsi="Arial" w:cs="Arial"/>
          <w:bCs/>
          <w:color w:val="000000"/>
          <w:sz w:val="24"/>
          <w:szCs w:val="24"/>
        </w:rPr>
        <w:t xml:space="preserve"> </w:t>
      </w:r>
      <w:r w:rsidR="000E2572" w:rsidRPr="0087663B">
        <w:rPr>
          <w:rFonts w:ascii="Arial" w:hAnsi="Arial" w:cs="Arial"/>
          <w:bCs/>
          <w:color w:val="000000"/>
          <w:sz w:val="24"/>
          <w:szCs w:val="24"/>
        </w:rPr>
        <w:t>forwarding h</w:t>
      </w:r>
      <w:r w:rsidR="00B2180C" w:rsidRPr="0087663B">
        <w:rPr>
          <w:rFonts w:ascii="Arial" w:hAnsi="Arial" w:cs="Arial"/>
          <w:bCs/>
          <w:color w:val="000000"/>
          <w:sz w:val="24"/>
          <w:szCs w:val="24"/>
        </w:rPr>
        <w:t xml:space="preserve">im the customer’s mail, </w:t>
      </w:r>
      <w:r w:rsidRPr="0087663B">
        <w:rPr>
          <w:rFonts w:ascii="Arial" w:hAnsi="Arial" w:cs="Arial"/>
          <w:bCs/>
          <w:color w:val="000000"/>
          <w:sz w:val="24"/>
          <w:szCs w:val="24"/>
        </w:rPr>
        <w:t xml:space="preserve">along with your observations and suggestions </w:t>
      </w:r>
      <w:r w:rsidR="00B2180C" w:rsidRPr="0087663B">
        <w:rPr>
          <w:rFonts w:ascii="Arial" w:hAnsi="Arial" w:cs="Arial"/>
          <w:bCs/>
          <w:color w:val="000000"/>
          <w:sz w:val="24"/>
          <w:szCs w:val="24"/>
        </w:rPr>
        <w:t xml:space="preserve">for </w:t>
      </w:r>
      <w:r w:rsidRPr="0087663B">
        <w:rPr>
          <w:rFonts w:ascii="Arial" w:hAnsi="Arial" w:cs="Arial"/>
          <w:bCs/>
          <w:color w:val="000000"/>
          <w:sz w:val="24"/>
          <w:szCs w:val="24"/>
        </w:rPr>
        <w:t>resolving the issue.</w:t>
      </w:r>
    </w:p>
    <w:p w:rsidR="00340083" w:rsidRPr="0087663B" w:rsidRDefault="00674841" w:rsidP="0038269E">
      <w:p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3</w:t>
      </w:r>
      <w:r w:rsidR="00340083" w:rsidRPr="0087663B">
        <w:rPr>
          <w:rFonts w:ascii="Arial" w:hAnsi="Arial" w:cs="Arial"/>
          <w:bCs/>
          <w:color w:val="000000"/>
          <w:sz w:val="24"/>
          <w:szCs w:val="24"/>
        </w:rPr>
        <w:t xml:space="preserve">. Write a blog on </w:t>
      </w:r>
      <w:r w:rsidR="00340083" w:rsidRPr="0087663B">
        <w:rPr>
          <w:rFonts w:ascii="Arial" w:hAnsi="Arial" w:cs="Arial"/>
          <w:b/>
          <w:bCs/>
          <w:color w:val="000000"/>
          <w:sz w:val="24"/>
          <w:szCs w:val="24"/>
        </w:rPr>
        <w:t xml:space="preserve">any one </w:t>
      </w:r>
      <w:r w:rsidR="00340083" w:rsidRPr="0087663B">
        <w:rPr>
          <w:rFonts w:ascii="Arial" w:hAnsi="Arial" w:cs="Arial"/>
          <w:bCs/>
          <w:color w:val="000000"/>
          <w:sz w:val="24"/>
          <w:szCs w:val="24"/>
        </w:rPr>
        <w:t>of the following (within 250 words):</w:t>
      </w:r>
    </w:p>
    <w:p w:rsidR="00340083" w:rsidRPr="0087663B" w:rsidRDefault="00340083" w:rsidP="0038269E">
      <w:pPr>
        <w:pStyle w:val="ListParagraph"/>
        <w:numPr>
          <w:ilvl w:val="0"/>
          <w:numId w:val="3"/>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Non-verbal communication</w:t>
      </w:r>
    </w:p>
    <w:p w:rsidR="00340083" w:rsidRPr="0087663B" w:rsidRDefault="00340083" w:rsidP="0038269E">
      <w:pPr>
        <w:pStyle w:val="ListParagraph"/>
        <w:numPr>
          <w:ilvl w:val="0"/>
          <w:numId w:val="3"/>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Digital branding</w:t>
      </w:r>
    </w:p>
    <w:p w:rsidR="00340083" w:rsidRPr="0087663B" w:rsidRDefault="00340083" w:rsidP="0038269E">
      <w:pPr>
        <w:pStyle w:val="ListParagraph"/>
        <w:numPr>
          <w:ilvl w:val="0"/>
          <w:numId w:val="3"/>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Team player roles</w:t>
      </w:r>
    </w:p>
    <w:p w:rsidR="00340083" w:rsidRPr="0087663B" w:rsidRDefault="00674841" w:rsidP="0038269E">
      <w:p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4</w:t>
      </w:r>
      <w:r w:rsidR="00340083" w:rsidRPr="0087663B">
        <w:rPr>
          <w:rFonts w:ascii="Arial" w:hAnsi="Arial" w:cs="Arial"/>
          <w:bCs/>
          <w:color w:val="000000"/>
          <w:sz w:val="24"/>
          <w:szCs w:val="24"/>
        </w:rPr>
        <w:t>. Write microblogs on</w:t>
      </w:r>
      <w:r w:rsidR="00E643B3" w:rsidRPr="0087663B">
        <w:rPr>
          <w:rFonts w:ascii="Arial" w:hAnsi="Arial" w:cs="Arial"/>
          <w:bCs/>
          <w:color w:val="000000"/>
          <w:sz w:val="24"/>
          <w:szCs w:val="24"/>
        </w:rPr>
        <w:t xml:space="preserve"> </w:t>
      </w:r>
      <w:r w:rsidR="00E643B3" w:rsidRPr="0087663B">
        <w:rPr>
          <w:rFonts w:ascii="Arial" w:hAnsi="Arial" w:cs="Arial"/>
          <w:b/>
          <w:bCs/>
          <w:color w:val="000000"/>
          <w:sz w:val="24"/>
          <w:szCs w:val="24"/>
        </w:rPr>
        <w:t>any one</w:t>
      </w:r>
      <w:r w:rsidR="00E643B3" w:rsidRPr="0087663B">
        <w:rPr>
          <w:rFonts w:ascii="Arial" w:hAnsi="Arial" w:cs="Arial"/>
          <w:bCs/>
          <w:color w:val="000000"/>
          <w:sz w:val="24"/>
          <w:szCs w:val="24"/>
        </w:rPr>
        <w:t xml:space="preserve"> of </w:t>
      </w:r>
      <w:r w:rsidR="00340083" w:rsidRPr="0087663B">
        <w:rPr>
          <w:rFonts w:ascii="Arial" w:hAnsi="Arial" w:cs="Arial"/>
          <w:bCs/>
          <w:color w:val="000000"/>
          <w:sz w:val="24"/>
          <w:szCs w:val="24"/>
        </w:rPr>
        <w:t>the following (within 100 words):</w:t>
      </w:r>
    </w:p>
    <w:p w:rsidR="00340083" w:rsidRPr="0087663B" w:rsidRDefault="00340083" w:rsidP="0038269E">
      <w:pPr>
        <w:pStyle w:val="ListParagraph"/>
        <w:numPr>
          <w:ilvl w:val="0"/>
          <w:numId w:val="5"/>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Cultural branding</w:t>
      </w:r>
    </w:p>
    <w:p w:rsidR="00340083" w:rsidRPr="0087663B" w:rsidRDefault="00340083" w:rsidP="0038269E">
      <w:pPr>
        <w:pStyle w:val="ListParagraph"/>
        <w:numPr>
          <w:ilvl w:val="0"/>
          <w:numId w:val="5"/>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Speed reading</w:t>
      </w:r>
    </w:p>
    <w:p w:rsidR="00340083" w:rsidRPr="0087663B" w:rsidRDefault="00340083" w:rsidP="0038269E">
      <w:pPr>
        <w:pStyle w:val="ListParagraph"/>
        <w:numPr>
          <w:ilvl w:val="0"/>
          <w:numId w:val="5"/>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Personality Traits</w:t>
      </w:r>
    </w:p>
    <w:p w:rsidR="00340083" w:rsidRPr="0087663B" w:rsidRDefault="00340083" w:rsidP="0038269E">
      <w:pPr>
        <w:autoSpaceDE w:val="0"/>
        <w:autoSpaceDN w:val="0"/>
        <w:adjustRightInd w:val="0"/>
        <w:spacing w:before="240" w:after="0" w:line="240" w:lineRule="auto"/>
        <w:rPr>
          <w:rFonts w:ascii="Arial" w:hAnsi="Arial" w:cs="Arial"/>
          <w:b/>
          <w:bCs/>
          <w:color w:val="000000"/>
          <w:sz w:val="24"/>
          <w:szCs w:val="24"/>
        </w:rPr>
      </w:pPr>
    </w:p>
    <w:p w:rsidR="00B2252F" w:rsidRPr="0087663B" w:rsidRDefault="00674841"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Segment - 3</w:t>
      </w:r>
      <w:r w:rsidR="00B0778E" w:rsidRPr="0087663B">
        <w:rPr>
          <w:rFonts w:ascii="Arial" w:hAnsi="Arial" w:cs="Arial"/>
          <w:b/>
          <w:bCs/>
          <w:color w:val="000000"/>
          <w:sz w:val="24"/>
          <w:szCs w:val="24"/>
        </w:rPr>
        <w:t>: Write interview questions</w:t>
      </w:r>
    </w:p>
    <w:p w:rsidR="00340083" w:rsidRPr="0087663B" w:rsidRDefault="00AD2375"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Objective</w:t>
      </w:r>
      <w:r w:rsidRPr="0087663B">
        <w:rPr>
          <w:rFonts w:ascii="Arial" w:hAnsi="Arial" w:cs="Arial"/>
          <w:bCs/>
          <w:color w:val="000000"/>
          <w:sz w:val="24"/>
          <w:szCs w:val="24"/>
        </w:rPr>
        <w:t>:</w:t>
      </w:r>
    </w:p>
    <w:p w:rsidR="00AD2375" w:rsidRPr="0087663B" w:rsidRDefault="00AD2375" w:rsidP="0038269E">
      <w:pPr>
        <w:pStyle w:val="ListParagraph"/>
        <w:numPr>
          <w:ilvl w:val="0"/>
          <w:numId w:val="13"/>
        </w:numPr>
        <w:autoSpaceDE w:val="0"/>
        <w:autoSpaceDN w:val="0"/>
        <w:adjustRightInd w:val="0"/>
        <w:spacing w:before="240" w:after="0" w:line="240" w:lineRule="auto"/>
        <w:rPr>
          <w:rFonts w:ascii="Arial" w:eastAsia="Calibri" w:hAnsi="Arial" w:cs="Arial"/>
          <w:color w:val="000000"/>
          <w:sz w:val="24"/>
          <w:szCs w:val="24"/>
        </w:rPr>
      </w:pPr>
      <w:r w:rsidRPr="0087663B">
        <w:rPr>
          <w:rFonts w:ascii="Arial" w:eastAsia="Calibri" w:hAnsi="Arial" w:cs="Arial"/>
          <w:color w:val="000000"/>
          <w:sz w:val="24"/>
          <w:szCs w:val="24"/>
        </w:rPr>
        <w:t>Use tools of structured written communication</w:t>
      </w:r>
      <w:r w:rsidR="00340083" w:rsidRPr="0087663B">
        <w:rPr>
          <w:rFonts w:ascii="Arial" w:eastAsia="Calibri" w:hAnsi="Arial" w:cs="Arial"/>
          <w:color w:val="000000"/>
          <w:sz w:val="24"/>
          <w:szCs w:val="24"/>
        </w:rPr>
        <w:t>.</w:t>
      </w:r>
    </w:p>
    <w:p w:rsidR="00340083" w:rsidRPr="0087663B" w:rsidRDefault="00340083" w:rsidP="0038269E">
      <w:pPr>
        <w:pStyle w:val="ListParagraph"/>
        <w:numPr>
          <w:ilvl w:val="0"/>
          <w:numId w:val="13"/>
        </w:numPr>
        <w:autoSpaceDE w:val="0"/>
        <w:autoSpaceDN w:val="0"/>
        <w:adjustRightInd w:val="0"/>
        <w:spacing w:before="240" w:after="0" w:line="240" w:lineRule="auto"/>
        <w:rPr>
          <w:rFonts w:ascii="Arial" w:eastAsia="Calibri" w:hAnsi="Arial" w:cs="Arial"/>
          <w:color w:val="000000"/>
          <w:sz w:val="24"/>
          <w:szCs w:val="24"/>
        </w:rPr>
      </w:pPr>
      <w:r w:rsidRPr="0087663B">
        <w:rPr>
          <w:rFonts w:ascii="Arial" w:eastAsia="Calibri" w:hAnsi="Arial" w:cs="Arial"/>
          <w:color w:val="000000"/>
          <w:sz w:val="24"/>
          <w:szCs w:val="24"/>
        </w:rPr>
        <w:t>Recognize the concepts of outward behavio</w:t>
      </w:r>
      <w:r w:rsidR="00274D09" w:rsidRPr="0087663B">
        <w:rPr>
          <w:rFonts w:ascii="Arial" w:eastAsia="Calibri" w:hAnsi="Arial" w:cs="Arial"/>
          <w:color w:val="000000"/>
          <w:sz w:val="24"/>
          <w:szCs w:val="24"/>
        </w:rPr>
        <w:t>u</w:t>
      </w:r>
      <w:r w:rsidRPr="0087663B">
        <w:rPr>
          <w:rFonts w:ascii="Arial" w:eastAsia="Calibri" w:hAnsi="Arial" w:cs="Arial"/>
          <w:color w:val="000000"/>
          <w:sz w:val="24"/>
          <w:szCs w:val="24"/>
        </w:rPr>
        <w:t>r and internal behaviour.</w:t>
      </w:r>
    </w:p>
    <w:p w:rsidR="00340083" w:rsidRPr="0087663B" w:rsidRDefault="00340083" w:rsidP="0038269E">
      <w:pPr>
        <w:pStyle w:val="ListParagraph"/>
        <w:numPr>
          <w:ilvl w:val="0"/>
          <w:numId w:val="13"/>
        </w:numPr>
        <w:autoSpaceDE w:val="0"/>
        <w:autoSpaceDN w:val="0"/>
        <w:adjustRightInd w:val="0"/>
        <w:spacing w:before="240" w:after="0" w:line="240" w:lineRule="auto"/>
        <w:rPr>
          <w:rFonts w:ascii="Arial" w:hAnsi="Arial" w:cs="Arial"/>
          <w:b/>
          <w:bCs/>
          <w:color w:val="000000"/>
          <w:sz w:val="24"/>
          <w:szCs w:val="24"/>
        </w:rPr>
      </w:pPr>
      <w:r w:rsidRPr="0087663B">
        <w:rPr>
          <w:rFonts w:ascii="Arial" w:eastAsia="Calibri" w:hAnsi="Arial" w:cs="Arial"/>
          <w:color w:val="000000"/>
          <w:sz w:val="24"/>
          <w:szCs w:val="24"/>
        </w:rPr>
        <w:t>Understand the basic concepts of Morality and Diversity</w:t>
      </w:r>
    </w:p>
    <w:p w:rsidR="00340083" w:rsidRPr="0087663B" w:rsidRDefault="00340083" w:rsidP="0038269E">
      <w:pPr>
        <w:pStyle w:val="ListParagraph"/>
        <w:autoSpaceDE w:val="0"/>
        <w:autoSpaceDN w:val="0"/>
        <w:adjustRightInd w:val="0"/>
        <w:spacing w:before="240" w:after="0" w:line="240" w:lineRule="auto"/>
        <w:rPr>
          <w:rFonts w:ascii="Arial" w:eastAsia="Calibri" w:hAnsi="Arial" w:cs="Arial"/>
          <w:color w:val="000000"/>
          <w:sz w:val="24"/>
          <w:szCs w:val="24"/>
        </w:rPr>
      </w:pPr>
    </w:p>
    <w:p w:rsidR="00340083" w:rsidRPr="0087663B" w:rsidRDefault="00340083" w:rsidP="0038269E">
      <w:pPr>
        <w:pStyle w:val="ListParagraph"/>
        <w:autoSpaceDE w:val="0"/>
        <w:autoSpaceDN w:val="0"/>
        <w:adjustRightInd w:val="0"/>
        <w:spacing w:before="240" w:after="0" w:line="240" w:lineRule="auto"/>
        <w:rPr>
          <w:rFonts w:ascii="Arial" w:hAnsi="Arial" w:cs="Arial"/>
          <w:b/>
          <w:bCs/>
          <w:color w:val="000000"/>
          <w:sz w:val="24"/>
          <w:szCs w:val="24"/>
        </w:rPr>
      </w:pPr>
    </w:p>
    <w:p w:rsidR="00B0778E" w:rsidRPr="0087663B" w:rsidRDefault="00B0778E" w:rsidP="0038269E">
      <w:pPr>
        <w:pStyle w:val="ListParagraph"/>
        <w:numPr>
          <w:ilvl w:val="0"/>
          <w:numId w:val="9"/>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You are going to interview a social activist Ms </w:t>
      </w:r>
      <w:proofErr w:type="spellStart"/>
      <w:r w:rsidRPr="0087663B">
        <w:rPr>
          <w:rFonts w:ascii="Arial" w:hAnsi="Arial" w:cs="Arial"/>
          <w:bCs/>
          <w:color w:val="000000"/>
          <w:sz w:val="24"/>
          <w:szCs w:val="24"/>
        </w:rPr>
        <w:t>Tamanna</w:t>
      </w:r>
      <w:proofErr w:type="spellEnd"/>
      <w:r w:rsidRPr="0087663B">
        <w:rPr>
          <w:rFonts w:ascii="Arial" w:hAnsi="Arial" w:cs="Arial"/>
          <w:bCs/>
          <w:color w:val="000000"/>
          <w:sz w:val="24"/>
          <w:szCs w:val="24"/>
        </w:rPr>
        <w:t xml:space="preserve"> Ahmed. She fights for LGBT rights in rural India. The interview will be of 30 </w:t>
      </w:r>
      <w:proofErr w:type="spellStart"/>
      <w:r w:rsidRPr="0087663B">
        <w:rPr>
          <w:rFonts w:ascii="Arial" w:hAnsi="Arial" w:cs="Arial"/>
          <w:bCs/>
          <w:color w:val="000000"/>
          <w:sz w:val="24"/>
          <w:szCs w:val="24"/>
        </w:rPr>
        <w:t>mins</w:t>
      </w:r>
      <w:proofErr w:type="spellEnd"/>
      <w:r w:rsidRPr="0087663B">
        <w:rPr>
          <w:rFonts w:ascii="Arial" w:hAnsi="Arial" w:cs="Arial"/>
          <w:bCs/>
          <w:color w:val="000000"/>
          <w:sz w:val="24"/>
          <w:szCs w:val="24"/>
        </w:rPr>
        <w:t>. Can you frame the relevant questions for the interview? (Hint: You should have at least 10 questions ready for the interview)</w:t>
      </w:r>
      <w:r w:rsidR="00F21F97" w:rsidRPr="0087663B">
        <w:rPr>
          <w:rFonts w:ascii="Arial" w:hAnsi="Arial" w:cs="Arial"/>
          <w:bCs/>
          <w:color w:val="000000"/>
          <w:sz w:val="24"/>
          <w:szCs w:val="24"/>
        </w:rPr>
        <w:t>.</w:t>
      </w:r>
    </w:p>
    <w:p w:rsidR="00F21F97" w:rsidRPr="0087663B" w:rsidRDefault="00F21F97" w:rsidP="0038269E">
      <w:pPr>
        <w:pStyle w:val="ListParagraph"/>
        <w:autoSpaceDE w:val="0"/>
        <w:autoSpaceDN w:val="0"/>
        <w:adjustRightInd w:val="0"/>
        <w:spacing w:before="240" w:after="0" w:line="240" w:lineRule="auto"/>
        <w:rPr>
          <w:rFonts w:ascii="Arial" w:hAnsi="Arial" w:cs="Arial"/>
          <w:bCs/>
          <w:color w:val="000000"/>
          <w:sz w:val="24"/>
          <w:szCs w:val="24"/>
        </w:rPr>
      </w:pPr>
    </w:p>
    <w:p w:rsidR="00B0778E" w:rsidRPr="0087663B" w:rsidRDefault="00B0778E" w:rsidP="0038269E">
      <w:pPr>
        <w:pStyle w:val="ListParagraph"/>
        <w:numPr>
          <w:ilvl w:val="0"/>
          <w:numId w:val="9"/>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You </w:t>
      </w:r>
      <w:r w:rsidR="00434212">
        <w:rPr>
          <w:rFonts w:ascii="Arial" w:hAnsi="Arial" w:cs="Arial"/>
          <w:bCs/>
          <w:color w:val="000000"/>
          <w:sz w:val="24"/>
          <w:szCs w:val="24"/>
        </w:rPr>
        <w:t>are</w:t>
      </w:r>
      <w:r w:rsidR="001E7722" w:rsidRPr="0087663B">
        <w:rPr>
          <w:rFonts w:ascii="Arial" w:hAnsi="Arial" w:cs="Arial"/>
          <w:bCs/>
          <w:color w:val="000000"/>
          <w:sz w:val="24"/>
          <w:szCs w:val="24"/>
        </w:rPr>
        <w:t xml:space="preserve"> conducting interviews to appoint an editor for your monthly college magazine. You need a person who would be willing to work hard and within </w:t>
      </w:r>
      <w:r w:rsidR="001E7722" w:rsidRPr="0087663B">
        <w:rPr>
          <w:rFonts w:ascii="Arial" w:hAnsi="Arial" w:cs="Arial"/>
          <w:bCs/>
          <w:color w:val="000000"/>
          <w:sz w:val="24"/>
          <w:szCs w:val="24"/>
        </w:rPr>
        <w:lastRenderedPageBreak/>
        <w:t xml:space="preserve">short deadlines. </w:t>
      </w:r>
      <w:r w:rsidR="00F21F97" w:rsidRPr="0087663B">
        <w:rPr>
          <w:rFonts w:ascii="Arial" w:hAnsi="Arial" w:cs="Arial"/>
          <w:bCs/>
          <w:color w:val="000000"/>
          <w:sz w:val="24"/>
          <w:szCs w:val="24"/>
        </w:rPr>
        <w:t>Can you fram</w:t>
      </w:r>
      <w:r w:rsidR="001E7722" w:rsidRPr="0087663B">
        <w:rPr>
          <w:rFonts w:ascii="Arial" w:hAnsi="Arial" w:cs="Arial"/>
          <w:bCs/>
          <w:color w:val="000000"/>
          <w:sz w:val="24"/>
          <w:szCs w:val="24"/>
        </w:rPr>
        <w:t xml:space="preserve">e the relevant questions for this interview? (Hint: You should have at least 10 questions ready for the interview. You will get 30 </w:t>
      </w:r>
      <w:proofErr w:type="spellStart"/>
      <w:r w:rsidR="001E7722" w:rsidRPr="0087663B">
        <w:rPr>
          <w:rFonts w:ascii="Arial" w:hAnsi="Arial" w:cs="Arial"/>
          <w:bCs/>
          <w:color w:val="000000"/>
          <w:sz w:val="24"/>
          <w:szCs w:val="24"/>
        </w:rPr>
        <w:t>mins</w:t>
      </w:r>
      <w:proofErr w:type="spellEnd"/>
      <w:r w:rsidR="001E7722" w:rsidRPr="0087663B">
        <w:rPr>
          <w:rFonts w:ascii="Arial" w:hAnsi="Arial" w:cs="Arial"/>
          <w:bCs/>
          <w:color w:val="000000"/>
          <w:sz w:val="24"/>
          <w:szCs w:val="24"/>
        </w:rPr>
        <w:t xml:space="preserve"> for each interview.)</w:t>
      </w:r>
    </w:p>
    <w:p w:rsidR="00F21F97" w:rsidRPr="0087663B" w:rsidRDefault="00F21F97" w:rsidP="0038269E">
      <w:pPr>
        <w:pStyle w:val="ListParagraph"/>
        <w:rPr>
          <w:rFonts w:ascii="Arial" w:hAnsi="Arial" w:cs="Arial"/>
          <w:bCs/>
          <w:color w:val="000000"/>
          <w:sz w:val="24"/>
          <w:szCs w:val="24"/>
        </w:rPr>
      </w:pPr>
    </w:p>
    <w:p w:rsidR="00F21F97" w:rsidRPr="0087663B" w:rsidRDefault="00674841"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Segment - 4</w:t>
      </w:r>
      <w:r w:rsidR="00F21F97" w:rsidRPr="0087663B">
        <w:rPr>
          <w:rFonts w:ascii="Arial" w:hAnsi="Arial" w:cs="Arial"/>
          <w:b/>
          <w:bCs/>
          <w:color w:val="000000"/>
          <w:sz w:val="24"/>
          <w:szCs w:val="24"/>
        </w:rPr>
        <w:t>: Story writing</w:t>
      </w:r>
    </w:p>
    <w:p w:rsidR="00AD2375" w:rsidRPr="0087663B" w:rsidRDefault="00AD2375" w:rsidP="0038269E">
      <w:pPr>
        <w:autoSpaceDE w:val="0"/>
        <w:autoSpaceDN w:val="0"/>
        <w:adjustRightInd w:val="0"/>
        <w:spacing w:before="240" w:after="0" w:line="240" w:lineRule="auto"/>
        <w:rPr>
          <w:rFonts w:ascii="Arial" w:hAnsi="Arial" w:cs="Arial"/>
          <w:b/>
          <w:bCs/>
          <w:color w:val="000000"/>
          <w:sz w:val="24"/>
          <w:szCs w:val="24"/>
        </w:rPr>
      </w:pPr>
      <w:r w:rsidRPr="0087663B">
        <w:rPr>
          <w:rFonts w:ascii="Arial" w:hAnsi="Arial" w:cs="Arial"/>
          <w:b/>
          <w:bCs/>
          <w:color w:val="000000"/>
          <w:sz w:val="24"/>
          <w:szCs w:val="24"/>
        </w:rPr>
        <w:t xml:space="preserve">Objective: </w:t>
      </w:r>
      <w:r w:rsidR="00AF766F" w:rsidRPr="0087663B">
        <w:rPr>
          <w:rFonts w:ascii="Arial" w:eastAsia="Calibri" w:hAnsi="Arial" w:cs="Arial"/>
          <w:color w:val="000000"/>
          <w:sz w:val="24"/>
          <w:szCs w:val="24"/>
        </w:rPr>
        <w:t>Understand the basic concepts of Morality and Diversity</w:t>
      </w:r>
    </w:p>
    <w:p w:rsidR="00B0778E" w:rsidRDefault="00F21F97" w:rsidP="0038269E">
      <w:pPr>
        <w:pStyle w:val="ListParagraph"/>
        <w:numPr>
          <w:ilvl w:val="0"/>
          <w:numId w:val="10"/>
        </w:numPr>
        <w:autoSpaceDE w:val="0"/>
        <w:autoSpaceDN w:val="0"/>
        <w:adjustRightInd w:val="0"/>
        <w:spacing w:before="240" w:after="0" w:line="240" w:lineRule="auto"/>
        <w:rPr>
          <w:rFonts w:ascii="Arial" w:hAnsi="Arial" w:cs="Arial"/>
          <w:bCs/>
          <w:color w:val="000000"/>
          <w:sz w:val="24"/>
          <w:szCs w:val="24"/>
        </w:rPr>
      </w:pPr>
      <w:r w:rsidRPr="0087663B">
        <w:rPr>
          <w:rFonts w:ascii="Arial" w:hAnsi="Arial" w:cs="Arial"/>
          <w:bCs/>
          <w:color w:val="000000"/>
          <w:sz w:val="24"/>
          <w:szCs w:val="24"/>
        </w:rPr>
        <w:t xml:space="preserve">Have you </w:t>
      </w:r>
      <w:r w:rsidR="003372A0" w:rsidRPr="0087663B">
        <w:rPr>
          <w:rFonts w:ascii="Arial" w:hAnsi="Arial" w:cs="Arial"/>
          <w:bCs/>
          <w:color w:val="000000"/>
          <w:sz w:val="24"/>
          <w:szCs w:val="24"/>
        </w:rPr>
        <w:t>ever been in any of the following situations? Or, have you heard about them from your friends? Can you write your story in first person? (within 150 words)</w:t>
      </w:r>
    </w:p>
    <w:p w:rsidR="0037519C" w:rsidRPr="0087663B" w:rsidRDefault="0037519C" w:rsidP="0037519C">
      <w:pPr>
        <w:pStyle w:val="ListParagraph"/>
        <w:autoSpaceDE w:val="0"/>
        <w:autoSpaceDN w:val="0"/>
        <w:adjustRightInd w:val="0"/>
        <w:spacing w:before="240" w:after="0" w:line="240" w:lineRule="auto"/>
        <w:rPr>
          <w:rFonts w:ascii="Arial" w:hAnsi="Arial" w:cs="Arial"/>
          <w:bCs/>
          <w:color w:val="000000"/>
          <w:sz w:val="24"/>
          <w:szCs w:val="24"/>
        </w:rPr>
      </w:pPr>
    </w:p>
    <w:p w:rsidR="00402768" w:rsidRPr="0087663B" w:rsidRDefault="00402768" w:rsidP="0038269E">
      <w:pPr>
        <w:pStyle w:val="ListParagraph"/>
        <w:numPr>
          <w:ilvl w:val="0"/>
          <w:numId w:val="11"/>
        </w:numPr>
        <w:autoSpaceDE w:val="0"/>
        <w:autoSpaceDN w:val="0"/>
        <w:adjustRightInd w:val="0"/>
        <w:spacing w:before="240" w:after="0" w:line="240" w:lineRule="auto"/>
        <w:ind w:left="1170"/>
        <w:rPr>
          <w:rFonts w:ascii="Arial" w:hAnsi="Arial" w:cs="Arial"/>
          <w:bCs/>
          <w:color w:val="000000"/>
          <w:sz w:val="24"/>
          <w:szCs w:val="24"/>
        </w:rPr>
      </w:pPr>
      <w:r w:rsidRPr="0087663B">
        <w:rPr>
          <w:rFonts w:ascii="Arial" w:hAnsi="Arial" w:cs="Arial"/>
          <w:bCs/>
          <w:color w:val="000000"/>
          <w:sz w:val="24"/>
          <w:szCs w:val="24"/>
        </w:rPr>
        <w:t>You were in an inter-college fest where someone made fun of your skin tone/nationality/sexual preference.</w:t>
      </w:r>
    </w:p>
    <w:p w:rsidR="003372A0" w:rsidRPr="0087663B" w:rsidRDefault="003372A0" w:rsidP="0038269E">
      <w:pPr>
        <w:pStyle w:val="ListParagraph"/>
        <w:numPr>
          <w:ilvl w:val="0"/>
          <w:numId w:val="11"/>
        </w:numPr>
        <w:autoSpaceDE w:val="0"/>
        <w:autoSpaceDN w:val="0"/>
        <w:adjustRightInd w:val="0"/>
        <w:spacing w:before="240" w:after="0" w:line="240" w:lineRule="auto"/>
        <w:ind w:left="1170"/>
        <w:rPr>
          <w:rFonts w:ascii="Arial" w:hAnsi="Arial" w:cs="Arial"/>
          <w:bCs/>
          <w:color w:val="000000"/>
          <w:sz w:val="24"/>
          <w:szCs w:val="24"/>
        </w:rPr>
      </w:pPr>
      <w:r w:rsidRPr="0087663B">
        <w:rPr>
          <w:rFonts w:ascii="Arial" w:hAnsi="Arial" w:cs="Arial"/>
          <w:bCs/>
          <w:color w:val="000000"/>
          <w:sz w:val="24"/>
          <w:szCs w:val="24"/>
        </w:rPr>
        <w:t>You were told that you are not good enough for a job/position because of your gender.</w:t>
      </w:r>
    </w:p>
    <w:p w:rsidR="00DF53DF" w:rsidRPr="0087663B" w:rsidRDefault="00F10F4D" w:rsidP="0038269E">
      <w:pPr>
        <w:pStyle w:val="ListParagraph"/>
        <w:numPr>
          <w:ilvl w:val="0"/>
          <w:numId w:val="11"/>
        </w:numPr>
        <w:autoSpaceDE w:val="0"/>
        <w:autoSpaceDN w:val="0"/>
        <w:adjustRightInd w:val="0"/>
        <w:spacing w:before="240" w:after="0" w:line="240" w:lineRule="auto"/>
        <w:ind w:left="1170"/>
        <w:rPr>
          <w:rFonts w:ascii="Arial" w:hAnsi="Arial" w:cs="Arial"/>
          <w:bCs/>
          <w:color w:val="000000"/>
          <w:sz w:val="24"/>
          <w:szCs w:val="24"/>
        </w:rPr>
      </w:pPr>
      <w:r w:rsidRPr="0087663B">
        <w:rPr>
          <w:rFonts w:ascii="Arial" w:hAnsi="Arial" w:cs="Arial"/>
          <w:bCs/>
          <w:color w:val="000000"/>
          <w:sz w:val="24"/>
          <w:szCs w:val="24"/>
        </w:rPr>
        <w:t xml:space="preserve">The </w:t>
      </w:r>
      <w:r w:rsidR="00DF53DF" w:rsidRPr="0087663B">
        <w:rPr>
          <w:rFonts w:ascii="Arial" w:hAnsi="Arial" w:cs="Arial"/>
          <w:bCs/>
          <w:color w:val="000000"/>
          <w:sz w:val="24"/>
          <w:szCs w:val="24"/>
        </w:rPr>
        <w:t>college basketball team coach discouraged you to try out for the team trials because of your height/eyesight.</w:t>
      </w:r>
    </w:p>
    <w:p w:rsidR="00F10F4D" w:rsidRPr="0087663B" w:rsidRDefault="00F10F4D" w:rsidP="0038269E">
      <w:pPr>
        <w:pStyle w:val="ListParagraph"/>
        <w:numPr>
          <w:ilvl w:val="0"/>
          <w:numId w:val="11"/>
        </w:numPr>
        <w:autoSpaceDE w:val="0"/>
        <w:autoSpaceDN w:val="0"/>
        <w:adjustRightInd w:val="0"/>
        <w:spacing w:before="240" w:after="0" w:line="240" w:lineRule="auto"/>
        <w:ind w:left="1170"/>
        <w:rPr>
          <w:rFonts w:ascii="Arial" w:hAnsi="Arial" w:cs="Arial"/>
          <w:bCs/>
          <w:color w:val="000000"/>
          <w:sz w:val="24"/>
          <w:szCs w:val="24"/>
        </w:rPr>
      </w:pPr>
      <w:r w:rsidRPr="0087663B">
        <w:rPr>
          <w:rFonts w:ascii="Arial" w:hAnsi="Arial" w:cs="Arial"/>
          <w:bCs/>
          <w:color w:val="000000"/>
          <w:sz w:val="24"/>
          <w:szCs w:val="24"/>
        </w:rPr>
        <w:t>You were rejected in an interview because you were</w:t>
      </w:r>
      <w:r w:rsidR="000364BD" w:rsidRPr="0087663B">
        <w:rPr>
          <w:rFonts w:ascii="Arial" w:hAnsi="Arial" w:cs="Arial"/>
          <w:bCs/>
          <w:color w:val="000000"/>
          <w:sz w:val="24"/>
          <w:szCs w:val="24"/>
        </w:rPr>
        <w:t xml:space="preserve"> “</w:t>
      </w:r>
      <w:r w:rsidR="00402768" w:rsidRPr="0087663B">
        <w:rPr>
          <w:rFonts w:ascii="Arial" w:hAnsi="Arial" w:cs="Arial"/>
          <w:bCs/>
          <w:color w:val="000000"/>
          <w:sz w:val="24"/>
          <w:szCs w:val="24"/>
        </w:rPr>
        <w:t>too young”</w:t>
      </w:r>
      <w:r w:rsidRPr="0087663B">
        <w:rPr>
          <w:rFonts w:ascii="Arial" w:hAnsi="Arial" w:cs="Arial"/>
          <w:bCs/>
          <w:color w:val="000000"/>
          <w:sz w:val="24"/>
          <w:szCs w:val="24"/>
        </w:rPr>
        <w:t xml:space="preserve"> for the position you applied for.</w:t>
      </w:r>
    </w:p>
    <w:p w:rsidR="00F10F4D" w:rsidRPr="0087663B" w:rsidRDefault="00F10F4D" w:rsidP="0038269E">
      <w:pPr>
        <w:pStyle w:val="ListParagraph"/>
        <w:numPr>
          <w:ilvl w:val="0"/>
          <w:numId w:val="11"/>
        </w:numPr>
        <w:autoSpaceDE w:val="0"/>
        <w:autoSpaceDN w:val="0"/>
        <w:adjustRightInd w:val="0"/>
        <w:spacing w:before="240" w:after="0" w:line="240" w:lineRule="auto"/>
        <w:ind w:left="1170"/>
        <w:rPr>
          <w:rFonts w:ascii="Arial" w:hAnsi="Arial" w:cs="Arial"/>
          <w:bCs/>
          <w:color w:val="000000"/>
          <w:sz w:val="24"/>
          <w:szCs w:val="24"/>
        </w:rPr>
      </w:pPr>
      <w:r w:rsidRPr="0087663B">
        <w:rPr>
          <w:rFonts w:ascii="Arial" w:hAnsi="Arial" w:cs="Arial"/>
          <w:bCs/>
          <w:color w:val="000000"/>
          <w:sz w:val="24"/>
          <w:szCs w:val="24"/>
        </w:rPr>
        <w:t xml:space="preserve">You were denied a </w:t>
      </w:r>
      <w:r w:rsidR="00DF53DF" w:rsidRPr="0087663B">
        <w:rPr>
          <w:rFonts w:ascii="Arial" w:hAnsi="Arial" w:cs="Arial"/>
          <w:bCs/>
          <w:color w:val="000000"/>
          <w:sz w:val="24"/>
          <w:szCs w:val="24"/>
        </w:rPr>
        <w:t>role in the annual college drama because of your appearance.</w:t>
      </w:r>
    </w:p>
    <w:p w:rsidR="007318AF" w:rsidRPr="0087663B" w:rsidRDefault="007318AF" w:rsidP="0038269E">
      <w:pPr>
        <w:rPr>
          <w:rFonts w:ascii="Arial" w:hAnsi="Arial" w:cs="Arial"/>
          <w:b/>
          <w:sz w:val="24"/>
          <w:szCs w:val="24"/>
        </w:rPr>
      </w:pPr>
    </w:p>
    <w:p w:rsidR="00B66551" w:rsidRPr="0087663B" w:rsidRDefault="00B66551" w:rsidP="0038269E">
      <w:pPr>
        <w:ind w:left="270" w:hanging="270"/>
        <w:rPr>
          <w:rFonts w:ascii="Arial" w:hAnsi="Arial" w:cs="Arial"/>
          <w:b/>
          <w:bCs/>
          <w:color w:val="000000"/>
          <w:sz w:val="24"/>
          <w:szCs w:val="24"/>
        </w:rPr>
      </w:pPr>
    </w:p>
    <w:p w:rsidR="00B66551" w:rsidRPr="0087663B" w:rsidRDefault="00B66551" w:rsidP="0038269E">
      <w:pPr>
        <w:ind w:left="270" w:hanging="270"/>
        <w:rPr>
          <w:rFonts w:ascii="Arial" w:hAnsi="Arial" w:cs="Arial"/>
          <w:b/>
          <w:bCs/>
          <w:color w:val="000000"/>
          <w:sz w:val="24"/>
          <w:szCs w:val="24"/>
        </w:rPr>
      </w:pPr>
      <w:r w:rsidRPr="0087663B">
        <w:rPr>
          <w:rFonts w:ascii="Arial" w:hAnsi="Arial" w:cs="Arial"/>
          <w:b/>
          <w:bCs/>
          <w:color w:val="000000"/>
          <w:sz w:val="24"/>
          <w:szCs w:val="24"/>
        </w:rPr>
        <w:t>SECTION: C (COMPULSORY) (Value-based questions)</w:t>
      </w:r>
    </w:p>
    <w:p w:rsidR="00276688" w:rsidRPr="0087663B" w:rsidRDefault="00B66551" w:rsidP="0038269E">
      <w:pPr>
        <w:rPr>
          <w:rFonts w:ascii="Arial" w:hAnsi="Arial" w:cs="Arial"/>
          <w:b/>
          <w:bCs/>
          <w:color w:val="000000"/>
          <w:sz w:val="24"/>
          <w:szCs w:val="24"/>
        </w:rPr>
      </w:pPr>
      <w:r w:rsidRPr="0087663B">
        <w:rPr>
          <w:rFonts w:ascii="Arial" w:hAnsi="Arial" w:cs="Arial"/>
          <w:b/>
          <w:bCs/>
          <w:color w:val="000000"/>
          <w:sz w:val="24"/>
          <w:szCs w:val="24"/>
        </w:rPr>
        <w:t>Select any five from the following questions. Each question carries 1 mark. You can choose only one out of the four options. If you chose the correct option you will get 1 mark and if you choose a partially correct answer you will get 0.5 marks.</w:t>
      </w:r>
    </w:p>
    <w:p w:rsidR="00EB0822" w:rsidRPr="0087663B" w:rsidRDefault="00EB0822" w:rsidP="0038269E">
      <w:pPr>
        <w:rPr>
          <w:rFonts w:ascii="Arial" w:hAnsi="Arial" w:cs="Arial"/>
          <w:b/>
          <w:sz w:val="24"/>
          <w:szCs w:val="24"/>
        </w:rPr>
      </w:pPr>
      <w:r w:rsidRPr="0087663B">
        <w:rPr>
          <w:rFonts w:ascii="Arial" w:hAnsi="Arial" w:cs="Arial"/>
          <w:b/>
          <w:bCs/>
          <w:color w:val="000000"/>
          <w:sz w:val="24"/>
          <w:szCs w:val="24"/>
        </w:rPr>
        <w:t>Objective:  Identify personal beliefs and value system</w:t>
      </w:r>
    </w:p>
    <w:p w:rsidR="00EB0822" w:rsidRPr="0087663B" w:rsidRDefault="00EB0822" w:rsidP="0038269E">
      <w:pPr>
        <w:widowControl w:val="0"/>
        <w:suppressAutoHyphens/>
        <w:spacing w:after="0" w:line="240" w:lineRule="auto"/>
        <w:rPr>
          <w:rFonts w:ascii="Arial" w:hAnsi="Arial" w:cs="Arial"/>
          <w:sz w:val="24"/>
          <w:szCs w:val="24"/>
        </w:rPr>
      </w:pPr>
    </w:p>
    <w:p w:rsidR="00EB0822" w:rsidRPr="0087663B" w:rsidRDefault="00EB0822" w:rsidP="0038269E">
      <w:pPr>
        <w:pStyle w:val="ListParagraph"/>
        <w:numPr>
          <w:ilvl w:val="0"/>
          <w:numId w:val="29"/>
        </w:numPr>
        <w:tabs>
          <w:tab w:val="left" w:pos="630"/>
        </w:tabs>
        <w:spacing w:after="200" w:line="276" w:lineRule="auto"/>
        <w:rPr>
          <w:rFonts w:ascii="Arial" w:hAnsi="Arial" w:cs="Arial"/>
          <w:sz w:val="24"/>
          <w:szCs w:val="24"/>
          <w:lang w:val="en-GB"/>
        </w:rPr>
      </w:pPr>
      <w:r w:rsidRPr="0087663B">
        <w:rPr>
          <w:rFonts w:ascii="Arial" w:hAnsi="Arial" w:cs="Arial"/>
          <w:sz w:val="24"/>
          <w:szCs w:val="24"/>
          <w:lang w:val="en-GB"/>
        </w:rPr>
        <w:t>You came across an interesting article while surfing the internet on the weekend about “How to excel in the workplace</w:t>
      </w:r>
      <w:ins w:id="0" w:author="Padmavathi Arjun" w:date="2018-06-22T18:40:00Z">
        <w:r w:rsidRPr="0087663B">
          <w:rPr>
            <w:rFonts w:ascii="Arial" w:hAnsi="Arial" w:cs="Arial"/>
            <w:sz w:val="24"/>
            <w:szCs w:val="24"/>
            <w:lang w:val="en-GB"/>
          </w:rPr>
          <w:t>”</w:t>
        </w:r>
      </w:ins>
      <w:r w:rsidR="009E4EF6" w:rsidRPr="0087663B">
        <w:rPr>
          <w:rFonts w:ascii="Arial" w:hAnsi="Arial" w:cs="Arial"/>
          <w:sz w:val="24"/>
          <w:szCs w:val="24"/>
          <w:lang w:val="en-GB"/>
        </w:rPr>
        <w:t>.</w:t>
      </w:r>
      <w:r w:rsidRPr="0087663B">
        <w:rPr>
          <w:rFonts w:ascii="Arial" w:hAnsi="Arial" w:cs="Arial"/>
          <w:sz w:val="24"/>
          <w:szCs w:val="24"/>
          <w:lang w:val="en-GB"/>
        </w:rPr>
        <w:t xml:space="preserve"> </w:t>
      </w:r>
      <w:r w:rsidR="00302FD2" w:rsidRPr="0087663B">
        <w:rPr>
          <w:rFonts w:ascii="Arial" w:hAnsi="Arial" w:cs="Arial"/>
          <w:sz w:val="24"/>
          <w:szCs w:val="24"/>
          <w:lang w:val="en-GB"/>
        </w:rPr>
        <w:t>I</w:t>
      </w:r>
      <w:r w:rsidRPr="0087663B">
        <w:rPr>
          <w:rFonts w:ascii="Arial" w:hAnsi="Arial" w:cs="Arial"/>
          <w:sz w:val="24"/>
          <w:szCs w:val="24"/>
          <w:lang w:val="en-GB"/>
        </w:rPr>
        <w:t xml:space="preserve">t inspired you. Should you forward it to the class </w:t>
      </w:r>
      <w:r w:rsidR="00302FD2" w:rsidRPr="0087663B">
        <w:rPr>
          <w:rFonts w:ascii="Arial" w:hAnsi="Arial" w:cs="Arial"/>
          <w:sz w:val="24"/>
          <w:szCs w:val="24"/>
          <w:lang w:val="en-GB"/>
        </w:rPr>
        <w:t>W</w:t>
      </w:r>
      <w:r w:rsidRPr="0087663B">
        <w:rPr>
          <w:rFonts w:ascii="Arial" w:hAnsi="Arial" w:cs="Arial"/>
          <w:sz w:val="24"/>
          <w:szCs w:val="24"/>
          <w:lang w:val="en-GB"/>
        </w:rPr>
        <w:t>hats</w:t>
      </w:r>
      <w:r w:rsidR="00302FD2" w:rsidRPr="0087663B">
        <w:rPr>
          <w:rFonts w:ascii="Arial" w:hAnsi="Arial" w:cs="Arial"/>
          <w:sz w:val="24"/>
          <w:szCs w:val="24"/>
          <w:lang w:val="en-GB"/>
        </w:rPr>
        <w:t>A</w:t>
      </w:r>
      <w:r w:rsidRPr="0087663B">
        <w:rPr>
          <w:rFonts w:ascii="Arial" w:hAnsi="Arial" w:cs="Arial"/>
          <w:sz w:val="24"/>
          <w:szCs w:val="24"/>
          <w:lang w:val="en-GB"/>
        </w:rPr>
        <w:t>pp group?</w:t>
      </w:r>
    </w:p>
    <w:p w:rsidR="00EB0822" w:rsidRPr="0087663B" w:rsidRDefault="00EB0822" w:rsidP="0038269E">
      <w:pPr>
        <w:pStyle w:val="ListParagraph"/>
        <w:tabs>
          <w:tab w:val="left" w:pos="630"/>
        </w:tabs>
        <w:rPr>
          <w:rFonts w:ascii="Arial" w:hAnsi="Arial" w:cs="Arial"/>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AB5010">
        <w:trPr>
          <w:trHeight w:val="21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7678"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Share it with some of your close friends who would care about it, but not with others.</w:t>
            </w:r>
          </w:p>
        </w:tc>
      </w:tr>
      <w:tr w:rsidR="00EB0822" w:rsidRPr="0087663B" w:rsidTr="00AB5010">
        <w:trPr>
          <w:trHeight w:val="21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678"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Best not to. Why bother?</w:t>
            </w:r>
          </w:p>
        </w:tc>
      </w:tr>
      <w:tr w:rsidR="00EB0822" w:rsidRPr="0087663B" w:rsidTr="00AB5010">
        <w:trPr>
          <w:trHeight w:val="22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678"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You can ask your teacher to share this with others.</w:t>
            </w:r>
          </w:p>
        </w:tc>
      </w:tr>
      <w:tr w:rsidR="00EB0822" w:rsidRPr="0087663B" w:rsidTr="00AB5010">
        <w:trPr>
          <w:trHeight w:val="30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7678"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Yes, you should Share it on your What’s App group, it will inspire people to strive and succeed.</w:t>
            </w:r>
          </w:p>
        </w:tc>
      </w:tr>
    </w:tbl>
    <w:p w:rsidR="00EB0822" w:rsidRPr="0087663B" w:rsidRDefault="00EB0822" w:rsidP="0038269E">
      <w:pPr>
        <w:tabs>
          <w:tab w:val="left" w:pos="630"/>
        </w:tabs>
        <w:rPr>
          <w:rFonts w:ascii="Arial" w:hAnsi="Arial" w:cs="Arial"/>
          <w:sz w:val="24"/>
          <w:szCs w:val="24"/>
          <w:lang w:val="en-GB"/>
        </w:rPr>
      </w:pPr>
    </w:p>
    <w:p w:rsidR="00EB0822" w:rsidRPr="0087663B" w:rsidRDefault="00EB0822" w:rsidP="0038269E">
      <w:pPr>
        <w:pStyle w:val="ListParagraph"/>
        <w:tabs>
          <w:tab w:val="left" w:pos="630"/>
        </w:tabs>
        <w:rPr>
          <w:rFonts w:ascii="Arial" w:hAnsi="Arial" w:cs="Arial"/>
          <w:sz w:val="24"/>
          <w:szCs w:val="24"/>
          <w:lang w:val="en-GB"/>
        </w:rPr>
      </w:pPr>
    </w:p>
    <w:p w:rsidR="00EB0822" w:rsidRPr="0087663B" w:rsidRDefault="00E70E76" w:rsidP="0038269E">
      <w:pPr>
        <w:pStyle w:val="ListParagraph"/>
        <w:widowControl w:val="0"/>
        <w:numPr>
          <w:ilvl w:val="0"/>
          <w:numId w:val="29"/>
        </w:numPr>
        <w:autoSpaceDE w:val="0"/>
        <w:autoSpaceDN w:val="0"/>
        <w:adjustRightInd w:val="0"/>
        <w:spacing w:after="0" w:line="240" w:lineRule="auto"/>
        <w:rPr>
          <w:rFonts w:ascii="Arial" w:hAnsi="Arial" w:cs="Arial"/>
          <w:sz w:val="24"/>
          <w:szCs w:val="24"/>
          <w:lang w:val="en-GB"/>
        </w:rPr>
      </w:pPr>
      <w:proofErr w:type="spellStart"/>
      <w:r w:rsidRPr="0087663B">
        <w:rPr>
          <w:rFonts w:ascii="Arial" w:hAnsi="Arial" w:cs="Arial"/>
          <w:sz w:val="24"/>
          <w:szCs w:val="24"/>
          <w:lang w:val="en-GB"/>
        </w:rPr>
        <w:t>Dalvir</w:t>
      </w:r>
      <w:r w:rsidR="00EB0822" w:rsidRPr="0087663B">
        <w:rPr>
          <w:rFonts w:ascii="Arial" w:hAnsi="Arial" w:cs="Arial"/>
          <w:sz w:val="24"/>
          <w:szCs w:val="24"/>
          <w:lang w:val="en-GB"/>
        </w:rPr>
        <w:t>’s</w:t>
      </w:r>
      <w:proofErr w:type="spellEnd"/>
      <w:r w:rsidR="00EB0822" w:rsidRPr="0087663B">
        <w:rPr>
          <w:rFonts w:ascii="Arial" w:hAnsi="Arial" w:cs="Arial"/>
          <w:sz w:val="24"/>
          <w:szCs w:val="24"/>
          <w:lang w:val="en-GB"/>
        </w:rPr>
        <w:t xml:space="preserve"> friend Mona travels long distance every day to reach college. She has a body odour problem. Others find it difficult to sit next to Mona. It is already becoming a topic of some gossip </w:t>
      </w:r>
      <w:r w:rsidRPr="0087663B">
        <w:rPr>
          <w:rFonts w:ascii="Arial" w:hAnsi="Arial" w:cs="Arial"/>
          <w:sz w:val="24"/>
          <w:szCs w:val="24"/>
          <w:lang w:val="en-GB"/>
        </w:rPr>
        <w:t xml:space="preserve">in the class. What should </w:t>
      </w:r>
      <w:proofErr w:type="spellStart"/>
      <w:r w:rsidRPr="0087663B">
        <w:rPr>
          <w:rFonts w:ascii="Arial" w:hAnsi="Arial" w:cs="Arial"/>
          <w:sz w:val="24"/>
          <w:szCs w:val="24"/>
          <w:lang w:val="en-GB"/>
        </w:rPr>
        <w:t>Dalvir</w:t>
      </w:r>
      <w:proofErr w:type="spellEnd"/>
      <w:r w:rsidR="00EB0822" w:rsidRPr="0087663B">
        <w:rPr>
          <w:rFonts w:ascii="Arial" w:hAnsi="Arial" w:cs="Arial"/>
          <w:sz w:val="24"/>
          <w:szCs w:val="24"/>
          <w:lang w:val="en-GB"/>
        </w:rPr>
        <w:t xml:space="preserve"> do?</w:t>
      </w:r>
    </w:p>
    <w:p w:rsidR="00EB0822" w:rsidRPr="0087663B" w:rsidRDefault="00EB0822" w:rsidP="0038269E">
      <w:pPr>
        <w:widowControl w:val="0"/>
        <w:autoSpaceDE w:val="0"/>
        <w:autoSpaceDN w:val="0"/>
        <w:adjustRightInd w:val="0"/>
        <w:spacing w:after="0" w:line="240" w:lineRule="auto"/>
        <w:rPr>
          <w:rFonts w:ascii="Arial" w:hAnsi="Arial" w:cs="Arial"/>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AB5010">
        <w:trPr>
          <w:trHeight w:val="21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678" w:type="dxa"/>
          </w:tcPr>
          <w:p w:rsidR="00EB0822" w:rsidRPr="0087663B" w:rsidRDefault="00E70E76" w:rsidP="0038269E">
            <w:pPr>
              <w:tabs>
                <w:tab w:val="left" w:pos="630"/>
              </w:tabs>
              <w:rPr>
                <w:rFonts w:ascii="Arial" w:hAnsi="Arial" w:cs="Arial"/>
                <w:sz w:val="24"/>
                <w:szCs w:val="24"/>
                <w:lang w:val="en-GB"/>
              </w:rPr>
            </w:pPr>
            <w:proofErr w:type="spellStart"/>
            <w:r w:rsidRPr="0087663B">
              <w:rPr>
                <w:rFonts w:ascii="Arial" w:hAnsi="Arial" w:cs="Arial"/>
                <w:sz w:val="24"/>
                <w:szCs w:val="24"/>
                <w:lang w:val="en-GB"/>
              </w:rPr>
              <w:t>Dalvir</w:t>
            </w:r>
            <w:proofErr w:type="spellEnd"/>
            <w:r w:rsidR="00EB0822" w:rsidRPr="0087663B">
              <w:rPr>
                <w:rFonts w:ascii="Arial" w:hAnsi="Arial" w:cs="Arial"/>
                <w:sz w:val="24"/>
                <w:szCs w:val="24"/>
                <w:lang w:val="en-GB"/>
              </w:rPr>
              <w:t xml:space="preserve"> should tolerate it. It is embarrassing to tell someone about his or her body odour.</w:t>
            </w:r>
          </w:p>
        </w:tc>
      </w:tr>
      <w:tr w:rsidR="00EB0822" w:rsidRPr="0087663B" w:rsidTr="00AB5010">
        <w:trPr>
          <w:trHeight w:val="21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7678" w:type="dxa"/>
          </w:tcPr>
          <w:p w:rsidR="00EB0822" w:rsidRPr="0087663B" w:rsidRDefault="00E70E76" w:rsidP="0038269E">
            <w:pPr>
              <w:rPr>
                <w:rFonts w:ascii="Arial" w:hAnsi="Arial" w:cs="Arial"/>
                <w:sz w:val="24"/>
                <w:szCs w:val="24"/>
                <w:lang w:val="en-GB"/>
              </w:rPr>
            </w:pPr>
            <w:proofErr w:type="spellStart"/>
            <w:r w:rsidRPr="0087663B">
              <w:rPr>
                <w:rFonts w:ascii="Arial" w:hAnsi="Arial" w:cs="Arial"/>
                <w:sz w:val="24"/>
                <w:szCs w:val="24"/>
                <w:lang w:val="en-GB"/>
              </w:rPr>
              <w:t>Dalvir</w:t>
            </w:r>
            <w:proofErr w:type="spellEnd"/>
            <w:r w:rsidR="00EB0822" w:rsidRPr="0087663B">
              <w:rPr>
                <w:rFonts w:ascii="Arial" w:hAnsi="Arial" w:cs="Arial"/>
                <w:sz w:val="24"/>
                <w:szCs w:val="24"/>
                <w:lang w:val="en-GB"/>
              </w:rPr>
              <w:t xml:space="preserve"> should tell Mona that body odour is unacceptable.</w:t>
            </w:r>
          </w:p>
        </w:tc>
      </w:tr>
      <w:tr w:rsidR="00EB0822" w:rsidRPr="0087663B" w:rsidTr="00AB5010">
        <w:trPr>
          <w:trHeight w:val="22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678" w:type="dxa"/>
          </w:tcPr>
          <w:p w:rsidR="00EB0822" w:rsidRPr="0087663B" w:rsidRDefault="00E70E76" w:rsidP="0038269E">
            <w:pPr>
              <w:rPr>
                <w:rFonts w:ascii="Arial" w:hAnsi="Arial" w:cs="Arial"/>
                <w:sz w:val="24"/>
                <w:szCs w:val="24"/>
                <w:lang w:val="en-GB"/>
              </w:rPr>
            </w:pPr>
            <w:proofErr w:type="spellStart"/>
            <w:r w:rsidRPr="0087663B">
              <w:rPr>
                <w:rFonts w:ascii="Arial" w:hAnsi="Arial" w:cs="Arial"/>
                <w:sz w:val="24"/>
                <w:szCs w:val="24"/>
                <w:lang w:val="en-GB"/>
              </w:rPr>
              <w:t>Dalvir</w:t>
            </w:r>
            <w:proofErr w:type="spellEnd"/>
            <w:r w:rsidR="00EB0822" w:rsidRPr="0087663B">
              <w:rPr>
                <w:rFonts w:ascii="Arial" w:hAnsi="Arial" w:cs="Arial"/>
                <w:sz w:val="24"/>
                <w:szCs w:val="24"/>
                <w:lang w:val="en-GB"/>
              </w:rPr>
              <w:t xml:space="preserve"> should make Mona aware of the gossip. She will change when humiliated.</w:t>
            </w:r>
          </w:p>
        </w:tc>
      </w:tr>
      <w:tr w:rsidR="00EB0822" w:rsidRPr="0087663B" w:rsidTr="00AB5010">
        <w:trPr>
          <w:trHeight w:val="30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7678" w:type="dxa"/>
          </w:tcPr>
          <w:p w:rsidR="00EB0822" w:rsidRPr="0087663B" w:rsidRDefault="00E70E76" w:rsidP="0038269E">
            <w:pPr>
              <w:widowControl w:val="0"/>
              <w:autoSpaceDE w:val="0"/>
              <w:autoSpaceDN w:val="0"/>
              <w:adjustRightInd w:val="0"/>
              <w:spacing w:after="0" w:line="240" w:lineRule="auto"/>
              <w:rPr>
                <w:rFonts w:ascii="Arial" w:hAnsi="Arial" w:cs="Arial"/>
                <w:sz w:val="24"/>
                <w:szCs w:val="24"/>
                <w:lang w:val="en-GB"/>
              </w:rPr>
            </w:pPr>
            <w:proofErr w:type="spellStart"/>
            <w:r w:rsidRPr="0087663B">
              <w:rPr>
                <w:rFonts w:ascii="Arial" w:hAnsi="Arial" w:cs="Arial"/>
                <w:sz w:val="24"/>
                <w:szCs w:val="24"/>
                <w:lang w:val="en-GB"/>
              </w:rPr>
              <w:t>Dalvir</w:t>
            </w:r>
            <w:proofErr w:type="spellEnd"/>
            <w:r w:rsidR="00EB0822" w:rsidRPr="0087663B">
              <w:rPr>
                <w:rFonts w:ascii="Arial" w:hAnsi="Arial" w:cs="Arial"/>
                <w:sz w:val="24"/>
                <w:szCs w:val="24"/>
                <w:lang w:val="en-GB"/>
              </w:rPr>
              <w:t xml:space="preserve"> should ask another girl to explain to Mona that body odour is unprofessional.</w:t>
            </w:r>
          </w:p>
        </w:tc>
      </w:tr>
    </w:tbl>
    <w:p w:rsidR="00EB0822" w:rsidRPr="0087663B" w:rsidRDefault="00EB0822" w:rsidP="0038269E">
      <w:pPr>
        <w:ind w:left="360"/>
        <w:rPr>
          <w:rFonts w:ascii="Arial" w:hAnsi="Arial" w:cs="Arial"/>
          <w:sz w:val="24"/>
          <w:szCs w:val="24"/>
          <w:lang w:val="en-GB"/>
        </w:rPr>
      </w:pPr>
    </w:p>
    <w:p w:rsidR="00EB0822" w:rsidRPr="0087663B" w:rsidRDefault="00EB0822" w:rsidP="0038269E">
      <w:pPr>
        <w:pStyle w:val="ListParagraph"/>
        <w:numPr>
          <w:ilvl w:val="0"/>
          <w:numId w:val="29"/>
        </w:numPr>
        <w:spacing w:after="200" w:line="276" w:lineRule="auto"/>
        <w:rPr>
          <w:rFonts w:ascii="Arial" w:hAnsi="Arial" w:cs="Arial"/>
          <w:sz w:val="24"/>
          <w:szCs w:val="24"/>
          <w:lang w:val="en-GB"/>
        </w:rPr>
      </w:pPr>
      <w:proofErr w:type="spellStart"/>
      <w:r w:rsidRPr="0087663B">
        <w:rPr>
          <w:rFonts w:ascii="Arial" w:hAnsi="Arial" w:cs="Arial"/>
          <w:sz w:val="24"/>
          <w:szCs w:val="24"/>
          <w:lang w:val="en-GB"/>
        </w:rPr>
        <w:t>Ranjita</w:t>
      </w:r>
      <w:proofErr w:type="spellEnd"/>
      <w:r w:rsidRPr="0087663B">
        <w:rPr>
          <w:rFonts w:ascii="Arial" w:hAnsi="Arial" w:cs="Arial"/>
          <w:sz w:val="24"/>
          <w:szCs w:val="24"/>
          <w:lang w:val="en-GB"/>
        </w:rPr>
        <w:t xml:space="preserve"> is one of the good performer</w:t>
      </w:r>
      <w:r w:rsidR="00434212">
        <w:rPr>
          <w:rFonts w:ascii="Arial" w:hAnsi="Arial" w:cs="Arial"/>
          <w:sz w:val="24"/>
          <w:szCs w:val="24"/>
          <w:lang w:val="en-GB"/>
        </w:rPr>
        <w:t>s</w:t>
      </w:r>
      <w:r w:rsidRPr="0087663B">
        <w:rPr>
          <w:rFonts w:ascii="Arial" w:hAnsi="Arial" w:cs="Arial"/>
          <w:sz w:val="24"/>
          <w:szCs w:val="24"/>
          <w:lang w:val="en-GB"/>
        </w:rPr>
        <w:t xml:space="preserve"> in the class, she has friend </w:t>
      </w:r>
      <w:proofErr w:type="spellStart"/>
      <w:r w:rsidRPr="0087663B">
        <w:rPr>
          <w:rFonts w:ascii="Arial" w:hAnsi="Arial" w:cs="Arial"/>
          <w:sz w:val="24"/>
          <w:szCs w:val="24"/>
          <w:lang w:val="en-GB"/>
        </w:rPr>
        <w:t>Sayan</w:t>
      </w:r>
      <w:proofErr w:type="spellEnd"/>
      <w:r w:rsidRPr="0087663B">
        <w:rPr>
          <w:rFonts w:ascii="Arial" w:hAnsi="Arial" w:cs="Arial"/>
          <w:sz w:val="24"/>
          <w:szCs w:val="24"/>
          <w:lang w:val="en-GB"/>
        </w:rPr>
        <w:t xml:space="preserve"> who has been struggling with his performance lately. What should </w:t>
      </w:r>
      <w:proofErr w:type="spellStart"/>
      <w:r w:rsidRPr="0087663B">
        <w:rPr>
          <w:rFonts w:ascii="Arial" w:hAnsi="Arial" w:cs="Arial"/>
          <w:sz w:val="24"/>
          <w:szCs w:val="24"/>
          <w:lang w:val="en-GB"/>
        </w:rPr>
        <w:t>Ranjita</w:t>
      </w:r>
      <w:proofErr w:type="spellEnd"/>
      <w:r w:rsidRPr="0087663B">
        <w:rPr>
          <w:rFonts w:ascii="Arial" w:hAnsi="Arial" w:cs="Arial"/>
          <w:sz w:val="24"/>
          <w:szCs w:val="24"/>
          <w:lang w:val="en-GB"/>
        </w:rPr>
        <w:t xml:space="preserve"> do?</w:t>
      </w:r>
    </w:p>
    <w:p w:rsidR="00EB0822" w:rsidRPr="0087663B" w:rsidRDefault="00EB0822" w:rsidP="0038269E">
      <w:pPr>
        <w:pStyle w:val="ListParagraph"/>
        <w:rPr>
          <w:rFonts w:ascii="Arial" w:hAnsi="Arial" w:cs="Arial"/>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8260" w:type="dxa"/>
          </w:tcPr>
          <w:p w:rsidR="00EB0822" w:rsidRPr="0087663B" w:rsidRDefault="00EB0822" w:rsidP="0038269E">
            <w:pPr>
              <w:rPr>
                <w:rFonts w:ascii="Arial" w:hAnsi="Arial" w:cs="Arial"/>
                <w:sz w:val="24"/>
                <w:szCs w:val="24"/>
                <w:lang w:val="en-GB"/>
              </w:rPr>
            </w:pPr>
            <w:proofErr w:type="spellStart"/>
            <w:r w:rsidRPr="0087663B">
              <w:rPr>
                <w:rFonts w:ascii="Arial" w:hAnsi="Arial" w:cs="Arial"/>
                <w:sz w:val="24"/>
                <w:szCs w:val="24"/>
                <w:lang w:val="en-GB"/>
              </w:rPr>
              <w:t>Ranjita</w:t>
            </w:r>
            <w:proofErr w:type="spellEnd"/>
            <w:r w:rsidRPr="0087663B">
              <w:rPr>
                <w:rFonts w:ascii="Arial" w:hAnsi="Arial" w:cs="Arial"/>
                <w:sz w:val="24"/>
                <w:szCs w:val="24"/>
                <w:lang w:val="en-GB"/>
              </w:rPr>
              <w:t xml:space="preserve"> should speak to </w:t>
            </w:r>
            <w:proofErr w:type="spellStart"/>
            <w:r w:rsidRPr="0087663B">
              <w:rPr>
                <w:rFonts w:ascii="Arial" w:hAnsi="Arial" w:cs="Arial"/>
                <w:sz w:val="24"/>
                <w:szCs w:val="24"/>
                <w:lang w:val="en-GB"/>
              </w:rPr>
              <w:t>Sayan</w:t>
            </w:r>
            <w:proofErr w:type="spellEnd"/>
            <w:r w:rsidRPr="0087663B">
              <w:rPr>
                <w:rFonts w:ascii="Arial" w:hAnsi="Arial" w:cs="Arial"/>
                <w:sz w:val="24"/>
                <w:szCs w:val="24"/>
                <w:lang w:val="en-GB"/>
              </w:rPr>
              <w:t xml:space="preserve"> to understand his needs and guide him accordingly to improve his performance.</w:t>
            </w:r>
          </w:p>
        </w:tc>
      </w:tr>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8260" w:type="dxa"/>
          </w:tcPr>
          <w:p w:rsidR="00EB0822" w:rsidRPr="0087663B" w:rsidRDefault="00EB0822" w:rsidP="0038269E">
            <w:pPr>
              <w:rPr>
                <w:rFonts w:ascii="Arial" w:hAnsi="Arial" w:cs="Arial"/>
                <w:sz w:val="24"/>
                <w:szCs w:val="24"/>
                <w:lang w:val="en-GB"/>
              </w:rPr>
            </w:pPr>
            <w:proofErr w:type="spellStart"/>
            <w:r w:rsidRPr="0087663B">
              <w:rPr>
                <w:rFonts w:ascii="Arial" w:hAnsi="Arial" w:cs="Arial"/>
                <w:sz w:val="24"/>
                <w:szCs w:val="24"/>
                <w:lang w:val="en-GB"/>
              </w:rPr>
              <w:t>Ranjita</w:t>
            </w:r>
            <w:proofErr w:type="spellEnd"/>
            <w:r w:rsidRPr="0087663B">
              <w:rPr>
                <w:rFonts w:ascii="Arial" w:hAnsi="Arial" w:cs="Arial"/>
                <w:sz w:val="24"/>
                <w:szCs w:val="24"/>
                <w:lang w:val="en-GB"/>
              </w:rPr>
              <w:t xml:space="preserve"> should not worry about </w:t>
            </w:r>
            <w:proofErr w:type="spellStart"/>
            <w:r w:rsidRPr="0087663B">
              <w:rPr>
                <w:rFonts w:ascii="Arial" w:hAnsi="Arial" w:cs="Arial"/>
                <w:sz w:val="24"/>
                <w:szCs w:val="24"/>
                <w:lang w:val="en-GB"/>
              </w:rPr>
              <w:t>Sayan</w:t>
            </w:r>
            <w:proofErr w:type="spellEnd"/>
            <w:r w:rsidRPr="0087663B">
              <w:rPr>
                <w:rFonts w:ascii="Arial" w:hAnsi="Arial" w:cs="Arial"/>
                <w:sz w:val="24"/>
                <w:szCs w:val="24"/>
                <w:lang w:val="en-GB"/>
              </w:rPr>
              <w:t xml:space="preserve"> as the teacher will look into his performance.</w:t>
            </w:r>
          </w:p>
        </w:tc>
      </w:tr>
      <w:tr w:rsidR="00EB0822" w:rsidRPr="0087663B" w:rsidTr="00AB5010">
        <w:trPr>
          <w:trHeight w:val="22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8260" w:type="dxa"/>
          </w:tcPr>
          <w:p w:rsidR="00EB0822" w:rsidRPr="0087663B" w:rsidRDefault="00EB0822" w:rsidP="0038269E">
            <w:pPr>
              <w:rPr>
                <w:rFonts w:ascii="Arial" w:hAnsi="Arial" w:cs="Arial"/>
                <w:sz w:val="24"/>
                <w:szCs w:val="24"/>
                <w:lang w:val="en-GB"/>
              </w:rPr>
            </w:pPr>
            <w:proofErr w:type="spellStart"/>
            <w:r w:rsidRPr="0087663B">
              <w:rPr>
                <w:rFonts w:ascii="Arial" w:hAnsi="Arial" w:cs="Arial"/>
                <w:sz w:val="24"/>
                <w:szCs w:val="24"/>
                <w:lang w:val="en-GB"/>
              </w:rPr>
              <w:t>Ranjita</w:t>
            </w:r>
            <w:proofErr w:type="spellEnd"/>
            <w:r w:rsidRPr="0087663B">
              <w:rPr>
                <w:rFonts w:ascii="Arial" w:hAnsi="Arial" w:cs="Arial"/>
                <w:sz w:val="24"/>
                <w:szCs w:val="24"/>
                <w:lang w:val="en-GB"/>
              </w:rPr>
              <w:t xml:space="preserve"> should share a few techniques, to help </w:t>
            </w:r>
            <w:proofErr w:type="spellStart"/>
            <w:r w:rsidRPr="0087663B">
              <w:rPr>
                <w:rFonts w:ascii="Arial" w:hAnsi="Arial" w:cs="Arial"/>
                <w:sz w:val="24"/>
                <w:szCs w:val="24"/>
                <w:lang w:val="en-GB"/>
              </w:rPr>
              <w:t>Sayan</w:t>
            </w:r>
            <w:proofErr w:type="spellEnd"/>
            <w:r w:rsidRPr="0087663B">
              <w:rPr>
                <w:rFonts w:ascii="Arial" w:hAnsi="Arial" w:cs="Arial"/>
                <w:sz w:val="24"/>
                <w:szCs w:val="24"/>
                <w:lang w:val="en-GB"/>
              </w:rPr>
              <w:t>.</w:t>
            </w:r>
          </w:p>
        </w:tc>
      </w:tr>
      <w:tr w:rsidR="00EB0822" w:rsidRPr="0087663B" w:rsidTr="00AB5010">
        <w:trPr>
          <w:trHeight w:val="30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8260" w:type="dxa"/>
          </w:tcPr>
          <w:p w:rsidR="00EB0822" w:rsidRPr="0087663B" w:rsidRDefault="00EB0822" w:rsidP="0038269E">
            <w:pPr>
              <w:rPr>
                <w:rFonts w:ascii="Arial" w:hAnsi="Arial" w:cs="Arial"/>
                <w:sz w:val="24"/>
                <w:szCs w:val="24"/>
                <w:lang w:val="en-GB"/>
              </w:rPr>
            </w:pPr>
            <w:r w:rsidRPr="0087663B">
              <w:rPr>
                <w:rFonts w:ascii="Arial" w:hAnsi="Arial" w:cs="Arial"/>
                <w:sz w:val="24"/>
                <w:szCs w:val="24"/>
                <w:lang w:val="en-GB"/>
              </w:rPr>
              <w:t xml:space="preserve">If </w:t>
            </w:r>
            <w:proofErr w:type="spellStart"/>
            <w:r w:rsidRPr="0087663B">
              <w:rPr>
                <w:rFonts w:ascii="Arial" w:hAnsi="Arial" w:cs="Arial"/>
                <w:sz w:val="24"/>
                <w:szCs w:val="24"/>
                <w:lang w:val="en-GB"/>
              </w:rPr>
              <w:t>Ranjita</w:t>
            </w:r>
            <w:proofErr w:type="spellEnd"/>
            <w:r w:rsidRPr="0087663B">
              <w:rPr>
                <w:rFonts w:ascii="Arial" w:hAnsi="Arial" w:cs="Arial"/>
                <w:sz w:val="24"/>
                <w:szCs w:val="24"/>
                <w:lang w:val="en-GB"/>
              </w:rPr>
              <w:t xml:space="preserve"> shares her techniques, she will not have an edge over others when it comes to appraisals.</w:t>
            </w:r>
          </w:p>
        </w:tc>
      </w:tr>
    </w:tbl>
    <w:p w:rsidR="00EB0822" w:rsidRPr="0087663B" w:rsidRDefault="00EB0822" w:rsidP="0038269E">
      <w:pPr>
        <w:pStyle w:val="ListParagraph"/>
        <w:rPr>
          <w:rFonts w:ascii="Arial" w:hAnsi="Arial" w:cs="Arial"/>
          <w:sz w:val="24"/>
          <w:szCs w:val="24"/>
          <w:lang w:val="en-GB"/>
        </w:rPr>
      </w:pPr>
    </w:p>
    <w:p w:rsidR="00EB0822" w:rsidRPr="0087663B" w:rsidRDefault="00EB0822" w:rsidP="0038269E">
      <w:pPr>
        <w:pStyle w:val="ListParagraph"/>
        <w:widowControl w:val="0"/>
        <w:numPr>
          <w:ilvl w:val="0"/>
          <w:numId w:val="29"/>
        </w:numPr>
        <w:autoSpaceDE w:val="0"/>
        <w:autoSpaceDN w:val="0"/>
        <w:adjustRightInd w:val="0"/>
        <w:spacing w:after="0" w:line="240" w:lineRule="auto"/>
        <w:rPr>
          <w:rFonts w:ascii="Arial" w:hAnsi="Arial" w:cs="Arial"/>
          <w:sz w:val="24"/>
          <w:szCs w:val="24"/>
          <w:lang w:val="en-GB"/>
        </w:rPr>
      </w:pPr>
      <w:r w:rsidRPr="0087663B">
        <w:rPr>
          <w:rFonts w:ascii="Arial" w:hAnsi="Arial" w:cs="Arial"/>
          <w:sz w:val="24"/>
          <w:szCs w:val="24"/>
          <w:lang w:val="en-GB"/>
        </w:rPr>
        <w:t>Samar hails from a village. He communicates in his vernacular. Most of the class mates are supportive and are very patient with him. They speak to Samar in English. They ensure that their English isn't too fast or too complicated, but there is one group in the class who makes fun of him. What should the others do?</w:t>
      </w:r>
    </w:p>
    <w:p w:rsidR="00EB0822" w:rsidRPr="0087663B" w:rsidRDefault="00EB0822" w:rsidP="0038269E">
      <w:pPr>
        <w:rPr>
          <w:rFonts w:ascii="Arial" w:hAnsi="Arial" w:cs="Arial"/>
          <w:b/>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AB5010">
        <w:trPr>
          <w:trHeight w:val="21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7678" w:type="dxa"/>
          </w:tcPr>
          <w:p w:rsidR="00EB0822" w:rsidRPr="0087663B" w:rsidRDefault="00EB0822" w:rsidP="0038269E">
            <w:pPr>
              <w:widowControl w:val="0"/>
              <w:autoSpaceDE w:val="0"/>
              <w:autoSpaceDN w:val="0"/>
              <w:adjustRightInd w:val="0"/>
              <w:spacing w:after="0" w:line="240" w:lineRule="auto"/>
              <w:rPr>
                <w:rFonts w:ascii="Arial" w:hAnsi="Arial" w:cs="Arial"/>
                <w:sz w:val="24"/>
                <w:szCs w:val="24"/>
                <w:lang w:val="en-GB"/>
              </w:rPr>
            </w:pPr>
            <w:r w:rsidRPr="0087663B">
              <w:rPr>
                <w:rFonts w:ascii="Arial" w:hAnsi="Arial" w:cs="Arial"/>
                <w:sz w:val="24"/>
                <w:szCs w:val="24"/>
                <w:lang w:val="en-GB"/>
              </w:rPr>
              <w:t>Help Samar beyond the class hours so that he picks up English faster.</w:t>
            </w:r>
          </w:p>
        </w:tc>
      </w:tr>
      <w:tr w:rsidR="00EB0822" w:rsidRPr="0087663B" w:rsidTr="00AB5010">
        <w:trPr>
          <w:trHeight w:val="21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678"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Get together and talk to the concerned group, tell them that it is not proper to tease someone.</w:t>
            </w:r>
          </w:p>
        </w:tc>
      </w:tr>
      <w:tr w:rsidR="00EB0822" w:rsidRPr="0087663B" w:rsidTr="00AB5010">
        <w:trPr>
          <w:trHeight w:val="22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7678" w:type="dxa"/>
          </w:tcPr>
          <w:p w:rsidR="00EB0822" w:rsidRPr="0087663B" w:rsidRDefault="00EB0822" w:rsidP="0038269E">
            <w:pPr>
              <w:rPr>
                <w:rFonts w:ascii="Arial" w:hAnsi="Arial" w:cs="Arial"/>
                <w:sz w:val="24"/>
                <w:szCs w:val="24"/>
                <w:lang w:val="en-GB"/>
              </w:rPr>
            </w:pPr>
            <w:r w:rsidRPr="0087663B">
              <w:rPr>
                <w:rFonts w:ascii="Arial" w:hAnsi="Arial" w:cs="Arial"/>
                <w:sz w:val="24"/>
                <w:szCs w:val="24"/>
                <w:lang w:val="en-GB"/>
              </w:rPr>
              <w:t>Involve the HOD and request him/ her to address the concern.</w:t>
            </w:r>
          </w:p>
        </w:tc>
      </w:tr>
      <w:tr w:rsidR="00EB0822" w:rsidRPr="0087663B" w:rsidTr="00AB5010">
        <w:trPr>
          <w:trHeight w:val="300"/>
        </w:trPr>
        <w:tc>
          <w:tcPr>
            <w:tcW w:w="51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678" w:type="dxa"/>
          </w:tcPr>
          <w:p w:rsidR="00EB0822" w:rsidRPr="0087663B" w:rsidRDefault="00EB0822" w:rsidP="0038269E">
            <w:pPr>
              <w:widowControl w:val="0"/>
              <w:autoSpaceDE w:val="0"/>
              <w:autoSpaceDN w:val="0"/>
              <w:adjustRightInd w:val="0"/>
              <w:spacing w:after="0" w:line="240" w:lineRule="auto"/>
              <w:rPr>
                <w:rFonts w:ascii="Arial" w:hAnsi="Arial" w:cs="Arial"/>
                <w:sz w:val="24"/>
                <w:szCs w:val="24"/>
                <w:lang w:val="en-GB"/>
              </w:rPr>
            </w:pPr>
            <w:r w:rsidRPr="0087663B">
              <w:rPr>
                <w:rFonts w:ascii="Arial" w:hAnsi="Arial" w:cs="Arial"/>
                <w:sz w:val="24"/>
                <w:szCs w:val="24"/>
                <w:lang w:val="en-GB"/>
              </w:rPr>
              <w:t>Ignore the group which makes fun of Samar.</w:t>
            </w:r>
          </w:p>
        </w:tc>
      </w:tr>
    </w:tbl>
    <w:p w:rsidR="00EB0822" w:rsidRPr="0087663B" w:rsidRDefault="00EB0822" w:rsidP="0038269E">
      <w:pPr>
        <w:pStyle w:val="ListParagraph"/>
        <w:tabs>
          <w:tab w:val="left" w:pos="630"/>
        </w:tabs>
        <w:rPr>
          <w:rFonts w:ascii="Arial" w:hAnsi="Arial" w:cs="Arial"/>
          <w:sz w:val="24"/>
          <w:szCs w:val="24"/>
          <w:lang w:val="en-GB"/>
        </w:rPr>
      </w:pPr>
    </w:p>
    <w:p w:rsidR="00EB0822" w:rsidRPr="00863738" w:rsidRDefault="00EB0822" w:rsidP="00863738">
      <w:pPr>
        <w:pStyle w:val="ListParagraph"/>
        <w:numPr>
          <w:ilvl w:val="0"/>
          <w:numId w:val="29"/>
        </w:numPr>
        <w:tabs>
          <w:tab w:val="left" w:pos="630"/>
        </w:tabs>
        <w:rPr>
          <w:rFonts w:ascii="Arial" w:hAnsi="Arial" w:cs="Arial"/>
          <w:sz w:val="24"/>
          <w:szCs w:val="24"/>
          <w:lang w:val="en-GB"/>
        </w:rPr>
      </w:pPr>
      <w:r w:rsidRPr="00863738">
        <w:rPr>
          <w:rFonts w:ascii="Arial" w:hAnsi="Arial" w:cs="Arial"/>
          <w:sz w:val="24"/>
          <w:szCs w:val="24"/>
          <w:lang w:val="en-GB"/>
        </w:rPr>
        <w:t xml:space="preserve">While entering the college the security guard requests you to display your ID card and you show it to him. You have forgotten the ID </w:t>
      </w:r>
      <w:r w:rsidR="00434212">
        <w:rPr>
          <w:rFonts w:ascii="Arial" w:hAnsi="Arial" w:cs="Arial"/>
          <w:sz w:val="24"/>
          <w:szCs w:val="24"/>
          <w:lang w:val="en-GB"/>
        </w:rPr>
        <w:t xml:space="preserve">card but you have an important </w:t>
      </w:r>
      <w:r w:rsidRPr="00863738">
        <w:rPr>
          <w:rFonts w:ascii="Arial" w:hAnsi="Arial" w:cs="Arial"/>
          <w:sz w:val="24"/>
          <w:szCs w:val="24"/>
          <w:lang w:val="en-GB"/>
        </w:rPr>
        <w:t>class which you do not want to miss. What will you do?</w:t>
      </w:r>
    </w:p>
    <w:p w:rsidR="00EB0822" w:rsidRPr="0087663B" w:rsidRDefault="00EB0822" w:rsidP="0038269E">
      <w:pPr>
        <w:pStyle w:val="ListParagraph"/>
        <w:tabs>
          <w:tab w:val="left" w:pos="630"/>
        </w:tabs>
        <w:rPr>
          <w:rFonts w:ascii="Arial" w:hAnsi="Arial" w:cs="Arial"/>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434212">
        <w:trPr>
          <w:trHeight w:val="210"/>
        </w:trPr>
        <w:tc>
          <w:tcPr>
            <w:tcW w:w="377" w:type="dxa"/>
            <w:tcBorders>
              <w:right w:val="nil"/>
            </w:tcBorders>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811" w:type="dxa"/>
            <w:tcBorders>
              <w:left w:val="nil"/>
            </w:tcBorders>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Use another friends ID card to enter the college.</w:t>
            </w:r>
          </w:p>
        </w:tc>
      </w:tr>
      <w:tr w:rsidR="00EB0822" w:rsidRPr="0087663B" w:rsidTr="00434212">
        <w:trPr>
          <w:trHeight w:val="210"/>
        </w:trPr>
        <w:tc>
          <w:tcPr>
            <w:tcW w:w="377" w:type="dxa"/>
            <w:tcBorders>
              <w:right w:val="nil"/>
            </w:tcBorders>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7811" w:type="dxa"/>
            <w:tcBorders>
              <w:left w:val="nil"/>
            </w:tcBorders>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Tell him to not bother about something as small as a fading picture.</w:t>
            </w:r>
          </w:p>
        </w:tc>
      </w:tr>
      <w:tr w:rsidR="00EB0822" w:rsidRPr="0087663B" w:rsidTr="00434212">
        <w:trPr>
          <w:trHeight w:val="210"/>
        </w:trPr>
        <w:tc>
          <w:tcPr>
            <w:tcW w:w="377" w:type="dxa"/>
            <w:tcBorders>
              <w:right w:val="nil"/>
            </w:tcBorders>
          </w:tcPr>
          <w:p w:rsidR="00EB0822" w:rsidRPr="0087663B" w:rsidRDefault="00503DE6"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7811" w:type="dxa"/>
            <w:tcBorders>
              <w:left w:val="nil"/>
            </w:tcBorders>
          </w:tcPr>
          <w:p w:rsidR="00EB0822" w:rsidRPr="0087663B" w:rsidRDefault="00503DE6" w:rsidP="0038269E">
            <w:pPr>
              <w:tabs>
                <w:tab w:val="left" w:pos="630"/>
              </w:tabs>
              <w:rPr>
                <w:rFonts w:ascii="Arial" w:hAnsi="Arial" w:cs="Arial"/>
                <w:sz w:val="24"/>
                <w:szCs w:val="24"/>
                <w:lang w:val="en-GB"/>
              </w:rPr>
            </w:pPr>
            <w:r w:rsidRPr="0087663B">
              <w:rPr>
                <w:rFonts w:ascii="Arial" w:hAnsi="Arial" w:cs="Arial"/>
                <w:sz w:val="24"/>
                <w:szCs w:val="24"/>
                <w:lang w:val="en-GB"/>
              </w:rPr>
              <w:t>Go home and get your ID card without wasting any time</w:t>
            </w:r>
          </w:p>
        </w:tc>
      </w:tr>
      <w:tr w:rsidR="00EB0822" w:rsidRPr="0087663B" w:rsidTr="00434212">
        <w:trPr>
          <w:trHeight w:val="220"/>
        </w:trPr>
        <w:tc>
          <w:tcPr>
            <w:tcW w:w="377" w:type="dxa"/>
            <w:tcBorders>
              <w:right w:val="nil"/>
            </w:tcBorders>
          </w:tcPr>
          <w:p w:rsidR="00EB0822" w:rsidRPr="0087663B" w:rsidRDefault="00503DE6"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7811" w:type="dxa"/>
            <w:tcBorders>
              <w:left w:val="nil"/>
            </w:tcBorders>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Call the professor and request</w:t>
            </w:r>
            <w:r w:rsidR="00503DE6" w:rsidRPr="0087663B">
              <w:rPr>
                <w:rFonts w:ascii="Arial" w:hAnsi="Arial" w:cs="Arial"/>
                <w:sz w:val="24"/>
                <w:szCs w:val="24"/>
                <w:lang w:val="en-GB"/>
              </w:rPr>
              <w:t xml:space="preserve"> him/her</w:t>
            </w:r>
            <w:r w:rsidRPr="0087663B">
              <w:rPr>
                <w:rFonts w:ascii="Arial" w:hAnsi="Arial" w:cs="Arial"/>
                <w:sz w:val="24"/>
                <w:szCs w:val="24"/>
                <w:lang w:val="en-GB"/>
              </w:rPr>
              <w:t xml:space="preserve"> to sign the register to let you enter because it is an important class.</w:t>
            </w:r>
          </w:p>
        </w:tc>
      </w:tr>
    </w:tbl>
    <w:p w:rsidR="00EB0822" w:rsidRPr="0087663B" w:rsidRDefault="00EB0822" w:rsidP="0038269E">
      <w:pPr>
        <w:tabs>
          <w:tab w:val="left" w:pos="630"/>
        </w:tabs>
        <w:rPr>
          <w:rFonts w:ascii="Arial" w:hAnsi="Arial" w:cs="Arial"/>
          <w:sz w:val="24"/>
          <w:szCs w:val="24"/>
          <w:lang w:val="en-GB"/>
        </w:rPr>
      </w:pPr>
    </w:p>
    <w:p w:rsidR="00EB0822" w:rsidRPr="0087663B" w:rsidRDefault="00EB0822" w:rsidP="0038269E">
      <w:pPr>
        <w:pStyle w:val="ListParagraph"/>
        <w:numPr>
          <w:ilvl w:val="0"/>
          <w:numId w:val="30"/>
        </w:numPr>
        <w:tabs>
          <w:tab w:val="left" w:pos="630"/>
        </w:tabs>
        <w:spacing w:after="200" w:line="276" w:lineRule="auto"/>
        <w:rPr>
          <w:rFonts w:ascii="Arial" w:hAnsi="Arial" w:cs="Arial"/>
          <w:sz w:val="24"/>
          <w:szCs w:val="24"/>
          <w:lang w:val="en-GB"/>
        </w:rPr>
      </w:pPr>
      <w:proofErr w:type="spellStart"/>
      <w:r w:rsidRPr="0087663B">
        <w:rPr>
          <w:rFonts w:ascii="Arial" w:hAnsi="Arial" w:cs="Arial"/>
          <w:sz w:val="24"/>
          <w:szCs w:val="24"/>
          <w:lang w:val="en-GB"/>
        </w:rPr>
        <w:t>Shivani</w:t>
      </w:r>
      <w:proofErr w:type="spellEnd"/>
      <w:r w:rsidRPr="0087663B">
        <w:rPr>
          <w:rFonts w:ascii="Arial" w:hAnsi="Arial" w:cs="Arial"/>
          <w:sz w:val="24"/>
          <w:szCs w:val="24"/>
          <w:lang w:val="en-GB"/>
        </w:rPr>
        <w:t>, is your professor. She is single and stays with a friend. Some of the students pass comments about her personal life style. Objectionable comments are posted in your friend’s group. How would you react?</w:t>
      </w:r>
    </w:p>
    <w:p w:rsidR="00EB0822" w:rsidRPr="0087663B" w:rsidRDefault="00EB0822" w:rsidP="0038269E">
      <w:pPr>
        <w:pStyle w:val="ListParagraph"/>
        <w:tabs>
          <w:tab w:val="left" w:pos="630"/>
        </w:tabs>
        <w:rPr>
          <w:rFonts w:ascii="Arial" w:hAnsi="Arial" w:cs="Arial"/>
          <w:sz w:val="24"/>
          <w:szCs w:val="24"/>
          <w:lang w:val="en-GB"/>
        </w:rPr>
      </w:pPr>
    </w:p>
    <w:p w:rsidR="00EB0822" w:rsidRPr="0087663B" w:rsidRDefault="00EB0822" w:rsidP="0038269E">
      <w:pPr>
        <w:pStyle w:val="ListParagraph"/>
        <w:tabs>
          <w:tab w:val="left" w:pos="630"/>
        </w:tabs>
        <w:rPr>
          <w:rFonts w:ascii="Arial" w:hAnsi="Arial" w:cs="Arial"/>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8260" w:type="dxa"/>
          </w:tcPr>
          <w:p w:rsidR="00EB0822" w:rsidRPr="0087663B" w:rsidRDefault="00B03A47" w:rsidP="0038269E">
            <w:pPr>
              <w:tabs>
                <w:tab w:val="left" w:pos="630"/>
              </w:tabs>
              <w:rPr>
                <w:rFonts w:ascii="Arial" w:hAnsi="Arial" w:cs="Arial"/>
                <w:sz w:val="24"/>
                <w:szCs w:val="24"/>
                <w:lang w:val="en-GB"/>
              </w:rPr>
            </w:pPr>
            <w:r w:rsidRPr="0087663B">
              <w:rPr>
                <w:rFonts w:ascii="Arial" w:hAnsi="Arial" w:cs="Arial"/>
                <w:sz w:val="24"/>
                <w:szCs w:val="24"/>
                <w:lang w:val="en-GB"/>
              </w:rPr>
              <w:t>See the comments and ignore</w:t>
            </w:r>
            <w:r w:rsidR="00EB0822" w:rsidRPr="0087663B">
              <w:rPr>
                <w:rFonts w:ascii="Arial" w:hAnsi="Arial" w:cs="Arial"/>
                <w:sz w:val="24"/>
                <w:szCs w:val="24"/>
                <w:lang w:val="en-GB"/>
              </w:rPr>
              <w:t xml:space="preserve"> them.</w:t>
            </w:r>
          </w:p>
        </w:tc>
      </w:tr>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8260" w:type="dxa"/>
          </w:tcPr>
          <w:p w:rsidR="00EB0822" w:rsidRPr="0087663B" w:rsidRDefault="00B03A47" w:rsidP="0038269E">
            <w:pPr>
              <w:tabs>
                <w:tab w:val="left" w:pos="630"/>
              </w:tabs>
              <w:rPr>
                <w:rFonts w:ascii="Arial" w:hAnsi="Arial" w:cs="Arial"/>
                <w:sz w:val="24"/>
                <w:szCs w:val="24"/>
                <w:lang w:val="en-GB"/>
              </w:rPr>
            </w:pPr>
            <w:r w:rsidRPr="0087663B">
              <w:rPr>
                <w:rFonts w:ascii="Arial" w:hAnsi="Arial" w:cs="Arial"/>
                <w:sz w:val="24"/>
                <w:szCs w:val="24"/>
                <w:lang w:val="en-GB"/>
              </w:rPr>
              <w:t>Post</w:t>
            </w:r>
            <w:r w:rsidR="00EB0822" w:rsidRPr="0087663B">
              <w:rPr>
                <w:rFonts w:ascii="Arial" w:hAnsi="Arial" w:cs="Arial"/>
                <w:sz w:val="24"/>
                <w:szCs w:val="24"/>
                <w:lang w:val="en-GB"/>
              </w:rPr>
              <w:t xml:space="preserve"> some comments to add some spice.</w:t>
            </w:r>
          </w:p>
        </w:tc>
      </w:tr>
      <w:tr w:rsidR="00EB0822" w:rsidRPr="0087663B" w:rsidTr="00AB5010">
        <w:trPr>
          <w:trHeight w:val="22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8260" w:type="dxa"/>
          </w:tcPr>
          <w:p w:rsidR="00EB0822" w:rsidRPr="0087663B" w:rsidRDefault="00B03A47" w:rsidP="0038269E">
            <w:pPr>
              <w:tabs>
                <w:tab w:val="left" w:pos="630"/>
              </w:tabs>
              <w:rPr>
                <w:rFonts w:ascii="Arial" w:hAnsi="Arial" w:cs="Arial"/>
                <w:sz w:val="24"/>
                <w:szCs w:val="24"/>
                <w:lang w:val="en-GB"/>
              </w:rPr>
            </w:pPr>
            <w:r w:rsidRPr="0087663B">
              <w:rPr>
                <w:rFonts w:ascii="Arial" w:hAnsi="Arial" w:cs="Arial"/>
                <w:sz w:val="24"/>
                <w:szCs w:val="24"/>
                <w:lang w:val="en-GB"/>
              </w:rPr>
              <w:t>D</w:t>
            </w:r>
            <w:r w:rsidR="000E36D2" w:rsidRPr="0087663B">
              <w:rPr>
                <w:rFonts w:ascii="Arial" w:hAnsi="Arial" w:cs="Arial"/>
                <w:sz w:val="24"/>
                <w:szCs w:val="24"/>
                <w:lang w:val="en-GB"/>
              </w:rPr>
              <w:t>iscuss</w:t>
            </w:r>
            <w:r w:rsidRPr="0087663B">
              <w:rPr>
                <w:rFonts w:ascii="Arial" w:hAnsi="Arial" w:cs="Arial"/>
                <w:sz w:val="24"/>
                <w:szCs w:val="24"/>
                <w:lang w:val="en-GB"/>
              </w:rPr>
              <w:t xml:space="preserve"> with some of the</w:t>
            </w:r>
            <w:r w:rsidR="00EB0822" w:rsidRPr="0087663B">
              <w:rPr>
                <w:rFonts w:ascii="Arial" w:hAnsi="Arial" w:cs="Arial"/>
                <w:sz w:val="24"/>
                <w:szCs w:val="24"/>
                <w:lang w:val="en-GB"/>
              </w:rPr>
              <w:t xml:space="preserve"> friends that this needs to be stopped.</w:t>
            </w:r>
          </w:p>
        </w:tc>
      </w:tr>
      <w:tr w:rsidR="00EB0822" w:rsidRPr="0087663B" w:rsidTr="00AB5010">
        <w:trPr>
          <w:trHeight w:val="30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8260" w:type="dxa"/>
          </w:tcPr>
          <w:p w:rsidR="00EB0822" w:rsidRPr="0087663B" w:rsidRDefault="00BC7BE6" w:rsidP="0038269E">
            <w:pPr>
              <w:tabs>
                <w:tab w:val="left" w:pos="630"/>
              </w:tabs>
              <w:rPr>
                <w:rFonts w:ascii="Arial" w:hAnsi="Arial" w:cs="Arial"/>
                <w:sz w:val="24"/>
                <w:szCs w:val="24"/>
                <w:lang w:val="en-GB"/>
              </w:rPr>
            </w:pPr>
            <w:r w:rsidRPr="0087663B">
              <w:rPr>
                <w:rFonts w:ascii="Arial" w:hAnsi="Arial" w:cs="Arial"/>
                <w:sz w:val="24"/>
                <w:szCs w:val="24"/>
                <w:lang w:val="en-GB"/>
              </w:rPr>
              <w:t>Request</w:t>
            </w:r>
            <w:r w:rsidR="00EB0822" w:rsidRPr="0087663B">
              <w:rPr>
                <w:rFonts w:ascii="Arial" w:hAnsi="Arial" w:cs="Arial"/>
                <w:sz w:val="24"/>
                <w:szCs w:val="24"/>
                <w:lang w:val="en-GB"/>
              </w:rPr>
              <w:t xml:space="preserve"> the Class Representative to call a meeting and send a strong message that this should be stopped.</w:t>
            </w:r>
          </w:p>
        </w:tc>
      </w:tr>
    </w:tbl>
    <w:p w:rsidR="00EB0822" w:rsidRPr="0087663B" w:rsidRDefault="00EB0822" w:rsidP="0038269E">
      <w:pPr>
        <w:rPr>
          <w:rFonts w:ascii="Arial" w:hAnsi="Arial" w:cs="Arial"/>
          <w:sz w:val="24"/>
          <w:szCs w:val="24"/>
        </w:rPr>
      </w:pPr>
    </w:p>
    <w:p w:rsidR="00EB0822" w:rsidRPr="0087663B" w:rsidRDefault="00E70E76" w:rsidP="0038269E">
      <w:pPr>
        <w:pStyle w:val="ListParagraph"/>
        <w:numPr>
          <w:ilvl w:val="0"/>
          <w:numId w:val="30"/>
        </w:numPr>
        <w:tabs>
          <w:tab w:val="left" w:pos="630"/>
        </w:tabs>
        <w:spacing w:after="200" w:line="276" w:lineRule="auto"/>
        <w:rPr>
          <w:rFonts w:ascii="Arial" w:hAnsi="Arial" w:cs="Arial"/>
          <w:sz w:val="24"/>
          <w:szCs w:val="24"/>
          <w:lang w:val="en-GB"/>
        </w:rPr>
      </w:pPr>
      <w:r w:rsidRPr="0087663B">
        <w:rPr>
          <w:rFonts w:ascii="Arial" w:hAnsi="Arial" w:cs="Arial"/>
          <w:sz w:val="24"/>
          <w:szCs w:val="24"/>
          <w:lang w:val="en-GB"/>
        </w:rPr>
        <w:t>Alex</w:t>
      </w:r>
      <w:r w:rsidR="00EB0822" w:rsidRPr="0087663B">
        <w:rPr>
          <w:rFonts w:ascii="Arial" w:hAnsi="Arial" w:cs="Arial"/>
          <w:sz w:val="24"/>
          <w:szCs w:val="24"/>
          <w:lang w:val="en-GB"/>
        </w:rPr>
        <w:t xml:space="preserve"> has joined the Commerce section. He appears a bit effeminate. He is a very good student but the class makes fun of him whenever they get chance. Are they doing the right thing?</w:t>
      </w:r>
    </w:p>
    <w:p w:rsidR="00EB0822" w:rsidRPr="0087663B" w:rsidRDefault="00EB0822" w:rsidP="0038269E">
      <w:pPr>
        <w:pStyle w:val="ListParagraph"/>
        <w:tabs>
          <w:tab w:val="left" w:pos="630"/>
        </w:tabs>
        <w:rPr>
          <w:rFonts w:ascii="Arial" w:hAnsi="Arial" w:cs="Arial"/>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8260" w:type="dxa"/>
          </w:tcPr>
          <w:p w:rsidR="00EB0822" w:rsidRPr="0087663B" w:rsidRDefault="000E2572" w:rsidP="0038269E">
            <w:pPr>
              <w:tabs>
                <w:tab w:val="left" w:pos="630"/>
              </w:tabs>
              <w:rPr>
                <w:rFonts w:ascii="Arial" w:hAnsi="Arial" w:cs="Arial"/>
                <w:sz w:val="24"/>
                <w:szCs w:val="24"/>
                <w:lang w:val="en-GB"/>
              </w:rPr>
            </w:pPr>
            <w:r w:rsidRPr="0087663B">
              <w:rPr>
                <w:rFonts w:ascii="Arial" w:hAnsi="Arial" w:cs="Arial"/>
                <w:sz w:val="24"/>
                <w:szCs w:val="24"/>
                <w:lang w:val="en-GB"/>
              </w:rPr>
              <w:t>No, i</w:t>
            </w:r>
            <w:r w:rsidR="00EB0822" w:rsidRPr="0087663B">
              <w:rPr>
                <w:rFonts w:ascii="Arial" w:hAnsi="Arial" w:cs="Arial"/>
                <w:sz w:val="24"/>
                <w:szCs w:val="24"/>
                <w:lang w:val="en-GB"/>
              </w:rPr>
              <w:t>t could be his natural behaviour and everyone needs to accept it.</w:t>
            </w:r>
          </w:p>
        </w:tc>
      </w:tr>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8260"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Yes</w:t>
            </w:r>
            <w:r w:rsidR="00E70E76" w:rsidRPr="0087663B">
              <w:rPr>
                <w:rFonts w:ascii="Arial" w:hAnsi="Arial" w:cs="Arial"/>
                <w:sz w:val="24"/>
                <w:szCs w:val="24"/>
                <w:lang w:val="en-GB"/>
              </w:rPr>
              <w:t xml:space="preserve">, </w:t>
            </w:r>
            <w:r w:rsidR="000E2572" w:rsidRPr="0087663B">
              <w:rPr>
                <w:rFonts w:ascii="Arial" w:hAnsi="Arial" w:cs="Arial"/>
                <w:sz w:val="24"/>
                <w:szCs w:val="24"/>
                <w:lang w:val="en-GB"/>
              </w:rPr>
              <w:t>i</w:t>
            </w:r>
            <w:r w:rsidR="00E70E76" w:rsidRPr="0087663B">
              <w:rPr>
                <w:rFonts w:ascii="Arial" w:hAnsi="Arial" w:cs="Arial"/>
                <w:sz w:val="24"/>
                <w:szCs w:val="24"/>
                <w:lang w:val="en-GB"/>
              </w:rPr>
              <w:t xml:space="preserve">t could be his natural </w:t>
            </w:r>
            <w:r w:rsidRPr="0087663B">
              <w:rPr>
                <w:rFonts w:ascii="Arial" w:hAnsi="Arial" w:cs="Arial"/>
                <w:sz w:val="24"/>
                <w:szCs w:val="24"/>
                <w:lang w:val="en-GB"/>
              </w:rPr>
              <w:t>behaviour, but it appears very funny.</w:t>
            </w:r>
          </w:p>
        </w:tc>
      </w:tr>
      <w:tr w:rsidR="00EB0822" w:rsidRPr="0087663B" w:rsidTr="00AB5010">
        <w:trPr>
          <w:trHeight w:val="22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8260"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We need to respect his identity and also educate others about the same.</w:t>
            </w:r>
          </w:p>
        </w:tc>
      </w:tr>
      <w:tr w:rsidR="00EB0822" w:rsidRPr="0087663B" w:rsidTr="00AB5010">
        <w:trPr>
          <w:trHeight w:val="30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8260" w:type="dxa"/>
          </w:tcPr>
          <w:p w:rsidR="00EB0822" w:rsidRPr="0087663B" w:rsidRDefault="00E70E76" w:rsidP="0038269E">
            <w:pPr>
              <w:tabs>
                <w:tab w:val="left" w:pos="630"/>
              </w:tabs>
              <w:rPr>
                <w:rFonts w:ascii="Arial" w:hAnsi="Arial" w:cs="Arial"/>
                <w:sz w:val="24"/>
                <w:szCs w:val="24"/>
                <w:lang w:val="en-GB"/>
              </w:rPr>
            </w:pPr>
            <w:r w:rsidRPr="0087663B">
              <w:rPr>
                <w:rFonts w:ascii="Arial" w:hAnsi="Arial" w:cs="Arial"/>
                <w:sz w:val="24"/>
                <w:szCs w:val="24"/>
                <w:lang w:val="en-GB"/>
              </w:rPr>
              <w:t>Alex</w:t>
            </w:r>
            <w:r w:rsidR="00EB0822" w:rsidRPr="0087663B">
              <w:rPr>
                <w:rFonts w:ascii="Arial" w:hAnsi="Arial" w:cs="Arial"/>
                <w:sz w:val="24"/>
                <w:szCs w:val="24"/>
                <w:lang w:val="en-GB"/>
              </w:rPr>
              <w:t xml:space="preserve"> can be told that he comes across as a laughing stock so he should change his ways.</w:t>
            </w:r>
          </w:p>
        </w:tc>
      </w:tr>
    </w:tbl>
    <w:p w:rsidR="00EB0822" w:rsidRPr="0087663B" w:rsidRDefault="00EB0822" w:rsidP="0038269E">
      <w:pPr>
        <w:rPr>
          <w:rFonts w:ascii="Arial" w:hAnsi="Arial" w:cs="Arial"/>
          <w:sz w:val="24"/>
          <w:szCs w:val="24"/>
        </w:rPr>
      </w:pPr>
    </w:p>
    <w:p w:rsidR="00EB0822" w:rsidRPr="0087663B" w:rsidRDefault="00EB0822" w:rsidP="0038269E">
      <w:pPr>
        <w:pStyle w:val="ListParagraph"/>
        <w:numPr>
          <w:ilvl w:val="0"/>
          <w:numId w:val="30"/>
        </w:numPr>
        <w:tabs>
          <w:tab w:val="left" w:pos="630"/>
        </w:tabs>
        <w:spacing w:after="200" w:line="276" w:lineRule="auto"/>
        <w:rPr>
          <w:rFonts w:ascii="Arial" w:hAnsi="Arial" w:cs="Arial"/>
          <w:sz w:val="24"/>
          <w:szCs w:val="24"/>
          <w:lang w:val="en-GB"/>
        </w:rPr>
      </w:pPr>
      <w:r w:rsidRPr="0087663B">
        <w:rPr>
          <w:rFonts w:ascii="Arial" w:hAnsi="Arial" w:cs="Arial"/>
          <w:sz w:val="24"/>
          <w:szCs w:val="24"/>
          <w:lang w:val="en-GB"/>
        </w:rPr>
        <w:t>Umar was teased by few of his friends for wearing his trousers a little above his ankles.  He tried to tell them that he does so following a custom followed by his community but it seemed that they have not understood the importance of the custom.  He came to know that they keep laughing behind his back. What could Umar do?</w:t>
      </w:r>
    </w:p>
    <w:p w:rsidR="00EB0822" w:rsidRPr="0087663B" w:rsidRDefault="00EB0822" w:rsidP="0038269E">
      <w:pPr>
        <w:pStyle w:val="ListParagraph"/>
        <w:tabs>
          <w:tab w:val="left" w:pos="630"/>
        </w:tabs>
        <w:rPr>
          <w:rFonts w:ascii="Arial" w:hAnsi="Arial" w:cs="Arial"/>
          <w:sz w:val="24"/>
          <w:szCs w:val="24"/>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7638"/>
      </w:tblGrid>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lastRenderedPageBreak/>
              <w:t>0</w:t>
            </w:r>
          </w:p>
        </w:tc>
        <w:tc>
          <w:tcPr>
            <w:tcW w:w="8260"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He can have another round of discussion to make it clear that after being told about the custom, they cannot laugh.</w:t>
            </w:r>
          </w:p>
        </w:tc>
      </w:tr>
      <w:tr w:rsidR="00EB0822" w:rsidRPr="0087663B" w:rsidTr="00AB5010">
        <w:trPr>
          <w:trHeight w:val="21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0.5</w:t>
            </w:r>
          </w:p>
        </w:tc>
        <w:tc>
          <w:tcPr>
            <w:tcW w:w="8260"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Umar can discuss this with the HOD and seek help.</w:t>
            </w:r>
          </w:p>
        </w:tc>
      </w:tr>
      <w:tr w:rsidR="00EB0822" w:rsidRPr="0087663B" w:rsidTr="00AB5010">
        <w:trPr>
          <w:trHeight w:val="22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1</w:t>
            </w:r>
          </w:p>
        </w:tc>
        <w:tc>
          <w:tcPr>
            <w:tcW w:w="8260"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Umar could write about this custom. Its relevance in the blog to draw everyone’s attention to this custom.</w:t>
            </w:r>
          </w:p>
        </w:tc>
      </w:tr>
      <w:tr w:rsidR="00EB0822" w:rsidRPr="0087663B" w:rsidTr="00AB5010">
        <w:trPr>
          <w:trHeight w:val="300"/>
        </w:trPr>
        <w:tc>
          <w:tcPr>
            <w:tcW w:w="380" w:type="dxa"/>
          </w:tcPr>
          <w:p w:rsidR="00EB0822" w:rsidRPr="0087663B" w:rsidRDefault="00EB0822" w:rsidP="0038269E">
            <w:pPr>
              <w:pStyle w:val="ListParagraph"/>
              <w:ind w:left="0"/>
              <w:rPr>
                <w:rFonts w:ascii="Arial" w:hAnsi="Arial" w:cs="Arial"/>
                <w:sz w:val="24"/>
                <w:szCs w:val="24"/>
                <w:lang w:val="en-GB"/>
              </w:rPr>
            </w:pPr>
            <w:r w:rsidRPr="0087663B">
              <w:rPr>
                <w:rFonts w:ascii="Arial" w:hAnsi="Arial" w:cs="Arial"/>
                <w:sz w:val="24"/>
                <w:szCs w:val="24"/>
                <w:lang w:val="en-GB"/>
              </w:rPr>
              <w:t>0</w:t>
            </w:r>
          </w:p>
        </w:tc>
        <w:tc>
          <w:tcPr>
            <w:tcW w:w="8260" w:type="dxa"/>
          </w:tcPr>
          <w:p w:rsidR="00EB0822" w:rsidRPr="0087663B" w:rsidRDefault="00EB0822" w:rsidP="0038269E">
            <w:pPr>
              <w:tabs>
                <w:tab w:val="left" w:pos="630"/>
              </w:tabs>
              <w:rPr>
                <w:rFonts w:ascii="Arial" w:hAnsi="Arial" w:cs="Arial"/>
                <w:sz w:val="24"/>
                <w:szCs w:val="24"/>
                <w:lang w:val="en-GB"/>
              </w:rPr>
            </w:pPr>
            <w:r w:rsidRPr="0087663B">
              <w:rPr>
                <w:rFonts w:ascii="Arial" w:hAnsi="Arial" w:cs="Arial"/>
                <w:sz w:val="24"/>
                <w:szCs w:val="24"/>
                <w:lang w:val="en-GB"/>
              </w:rPr>
              <w:t>Umar and others belonging to the same community can gang up and face the opposing group.</w:t>
            </w:r>
          </w:p>
        </w:tc>
      </w:tr>
    </w:tbl>
    <w:p w:rsidR="00B66551" w:rsidRPr="0087663B" w:rsidRDefault="00B66551" w:rsidP="0038269E">
      <w:pPr>
        <w:rPr>
          <w:rFonts w:ascii="Arial" w:hAnsi="Arial" w:cs="Arial"/>
          <w:b/>
          <w:bCs/>
          <w:color w:val="000000"/>
          <w:sz w:val="24"/>
          <w:szCs w:val="24"/>
        </w:rPr>
      </w:pPr>
    </w:p>
    <w:p w:rsidR="00B66551" w:rsidRPr="0087663B" w:rsidRDefault="00B66551" w:rsidP="0038269E">
      <w:pPr>
        <w:rPr>
          <w:rFonts w:ascii="Arial" w:hAnsi="Arial" w:cs="Arial"/>
          <w:b/>
          <w:bCs/>
          <w:color w:val="000000"/>
          <w:sz w:val="24"/>
          <w:szCs w:val="24"/>
        </w:rPr>
      </w:pPr>
    </w:p>
    <w:p w:rsidR="00B66551" w:rsidRPr="0087663B" w:rsidRDefault="00B66551" w:rsidP="0038269E">
      <w:pPr>
        <w:rPr>
          <w:rFonts w:ascii="Arial" w:hAnsi="Arial" w:cs="Arial"/>
          <w:sz w:val="24"/>
          <w:szCs w:val="24"/>
        </w:rPr>
      </w:pPr>
      <w:r w:rsidRPr="0087663B">
        <w:rPr>
          <w:rFonts w:ascii="Arial" w:hAnsi="Arial" w:cs="Arial"/>
          <w:b/>
          <w:sz w:val="24"/>
          <w:szCs w:val="24"/>
        </w:rPr>
        <w:t>SECTION: D Team work (COMPULSORY): Select any one from the questions given below. Each question carries 5 marks.</w:t>
      </w:r>
    </w:p>
    <w:p w:rsidR="00B66551" w:rsidRPr="0087663B" w:rsidRDefault="00B66551" w:rsidP="0038269E">
      <w:pPr>
        <w:rPr>
          <w:rFonts w:ascii="Arial" w:hAnsi="Arial" w:cs="Arial"/>
          <w:b/>
          <w:sz w:val="24"/>
          <w:szCs w:val="24"/>
        </w:rPr>
      </w:pPr>
      <w:r w:rsidRPr="0087663B">
        <w:rPr>
          <w:rFonts w:ascii="Arial" w:hAnsi="Arial" w:cs="Arial"/>
          <w:b/>
          <w:sz w:val="24"/>
          <w:szCs w:val="24"/>
        </w:rPr>
        <w:t xml:space="preserve">Objective: </w:t>
      </w:r>
      <w:r w:rsidRPr="0087663B">
        <w:rPr>
          <w:rFonts w:ascii="Arial" w:hAnsi="Arial" w:cs="Arial"/>
          <w:b/>
          <w:color w:val="000000"/>
          <w:sz w:val="24"/>
          <w:szCs w:val="24"/>
        </w:rPr>
        <w:t>Identify individual personality types and role in a team.</w:t>
      </w:r>
    </w:p>
    <w:p w:rsidR="00E34404" w:rsidRPr="00863738" w:rsidRDefault="00E34404" w:rsidP="00863738">
      <w:pPr>
        <w:pStyle w:val="ListParagraph"/>
        <w:numPr>
          <w:ilvl w:val="0"/>
          <w:numId w:val="38"/>
        </w:numPr>
        <w:rPr>
          <w:rFonts w:ascii="Arial" w:hAnsi="Arial" w:cs="Arial"/>
          <w:sz w:val="24"/>
          <w:szCs w:val="24"/>
        </w:rPr>
      </w:pPr>
      <w:proofErr w:type="spellStart"/>
      <w:r w:rsidRPr="00863738">
        <w:rPr>
          <w:rFonts w:ascii="Arial" w:hAnsi="Arial" w:cs="Arial"/>
          <w:sz w:val="24"/>
          <w:szCs w:val="24"/>
        </w:rPr>
        <w:t>Raj</w:t>
      </w:r>
      <w:r w:rsidR="00434212">
        <w:rPr>
          <w:rFonts w:ascii="Arial" w:hAnsi="Arial" w:cs="Arial"/>
          <w:sz w:val="24"/>
          <w:szCs w:val="24"/>
        </w:rPr>
        <w:t>an</w:t>
      </w:r>
      <w:proofErr w:type="spellEnd"/>
      <w:r w:rsidR="00434212">
        <w:rPr>
          <w:rFonts w:ascii="Arial" w:hAnsi="Arial" w:cs="Arial"/>
          <w:sz w:val="24"/>
          <w:szCs w:val="24"/>
        </w:rPr>
        <w:t xml:space="preserve"> is keen on helping people </w:t>
      </w:r>
      <w:r w:rsidRPr="00863738">
        <w:rPr>
          <w:rFonts w:ascii="Arial" w:hAnsi="Arial" w:cs="Arial"/>
          <w:sz w:val="24"/>
          <w:szCs w:val="24"/>
        </w:rPr>
        <w:t xml:space="preserve">realise their potential. He allows team members to take </w:t>
      </w:r>
      <w:r w:rsidR="002E2F52" w:rsidRPr="00863738">
        <w:rPr>
          <w:rFonts w:ascii="Arial" w:hAnsi="Arial" w:cs="Arial"/>
          <w:sz w:val="24"/>
          <w:szCs w:val="24"/>
        </w:rPr>
        <w:t>decisions independently</w:t>
      </w:r>
      <w:r w:rsidRPr="00863738">
        <w:rPr>
          <w:rFonts w:ascii="Arial" w:hAnsi="Arial" w:cs="Arial"/>
          <w:sz w:val="24"/>
          <w:szCs w:val="24"/>
        </w:rPr>
        <w:t xml:space="preserve">. Last week, he asked </w:t>
      </w:r>
      <w:proofErr w:type="spellStart"/>
      <w:r w:rsidRPr="00863738">
        <w:rPr>
          <w:rFonts w:ascii="Arial" w:hAnsi="Arial" w:cs="Arial"/>
          <w:sz w:val="24"/>
          <w:szCs w:val="24"/>
        </w:rPr>
        <w:t>Sumit</w:t>
      </w:r>
      <w:proofErr w:type="spellEnd"/>
      <w:r w:rsidRPr="00863738">
        <w:rPr>
          <w:rFonts w:ascii="Arial" w:hAnsi="Arial" w:cs="Arial"/>
          <w:sz w:val="24"/>
          <w:szCs w:val="24"/>
        </w:rPr>
        <w:t xml:space="preserve"> to handle an important assignment from </w:t>
      </w:r>
      <w:r w:rsidR="00B1144B" w:rsidRPr="00863738">
        <w:rPr>
          <w:rFonts w:ascii="Arial" w:hAnsi="Arial" w:cs="Arial"/>
          <w:sz w:val="24"/>
          <w:szCs w:val="24"/>
        </w:rPr>
        <w:t xml:space="preserve">the </w:t>
      </w:r>
      <w:r w:rsidRPr="00863738">
        <w:rPr>
          <w:rFonts w:ascii="Arial" w:hAnsi="Arial" w:cs="Arial"/>
          <w:sz w:val="24"/>
          <w:szCs w:val="24"/>
        </w:rPr>
        <w:t xml:space="preserve">CEOs office. </w:t>
      </w:r>
      <w:proofErr w:type="spellStart"/>
      <w:r w:rsidRPr="00863738">
        <w:rPr>
          <w:rFonts w:ascii="Arial" w:hAnsi="Arial" w:cs="Arial"/>
          <w:sz w:val="24"/>
          <w:szCs w:val="24"/>
        </w:rPr>
        <w:t>Rajan</w:t>
      </w:r>
      <w:proofErr w:type="spellEnd"/>
      <w:r w:rsidRPr="00863738">
        <w:rPr>
          <w:rFonts w:ascii="Arial" w:hAnsi="Arial" w:cs="Arial"/>
          <w:sz w:val="24"/>
          <w:szCs w:val="24"/>
        </w:rPr>
        <w:t xml:space="preserve"> did the required knowledge sharing and also helped him with hands on training because </w:t>
      </w:r>
      <w:proofErr w:type="spellStart"/>
      <w:r w:rsidRPr="00863738">
        <w:rPr>
          <w:rFonts w:ascii="Arial" w:hAnsi="Arial" w:cs="Arial"/>
          <w:sz w:val="24"/>
          <w:szCs w:val="24"/>
        </w:rPr>
        <w:t>Sumit</w:t>
      </w:r>
      <w:proofErr w:type="spellEnd"/>
      <w:r w:rsidRPr="00863738">
        <w:rPr>
          <w:rFonts w:ascii="Arial" w:hAnsi="Arial" w:cs="Arial"/>
          <w:sz w:val="24"/>
          <w:szCs w:val="24"/>
        </w:rPr>
        <w:t xml:space="preserve"> was doing this for the first time.</w:t>
      </w:r>
    </w:p>
    <w:p w:rsidR="00E34404" w:rsidRPr="0087663B" w:rsidRDefault="00E34404" w:rsidP="0038269E">
      <w:pPr>
        <w:pStyle w:val="ListParagraph"/>
        <w:rPr>
          <w:rFonts w:ascii="Arial" w:hAnsi="Arial" w:cs="Arial"/>
          <w:sz w:val="24"/>
          <w:szCs w:val="24"/>
        </w:rPr>
      </w:pPr>
    </w:p>
    <w:p w:rsidR="00E34404" w:rsidRPr="0087663B" w:rsidRDefault="00E34404" w:rsidP="0038269E">
      <w:pPr>
        <w:ind w:left="720"/>
        <w:rPr>
          <w:rFonts w:ascii="Arial" w:hAnsi="Arial" w:cs="Arial"/>
          <w:sz w:val="24"/>
          <w:szCs w:val="24"/>
        </w:rPr>
      </w:pPr>
      <w:r w:rsidRPr="0087663B">
        <w:rPr>
          <w:rFonts w:ascii="Arial" w:hAnsi="Arial" w:cs="Arial"/>
          <w:sz w:val="24"/>
          <w:szCs w:val="24"/>
        </w:rPr>
        <w:t xml:space="preserve">Question --- </w:t>
      </w:r>
      <w:proofErr w:type="spellStart"/>
      <w:r w:rsidRPr="0087663B">
        <w:rPr>
          <w:rFonts w:ascii="Arial" w:hAnsi="Arial" w:cs="Arial"/>
          <w:sz w:val="24"/>
          <w:szCs w:val="24"/>
        </w:rPr>
        <w:t>Rajans</w:t>
      </w:r>
      <w:proofErr w:type="spellEnd"/>
      <w:r w:rsidRPr="0087663B">
        <w:rPr>
          <w:rFonts w:ascii="Arial" w:hAnsi="Arial" w:cs="Arial"/>
          <w:sz w:val="24"/>
          <w:szCs w:val="24"/>
        </w:rPr>
        <w:t xml:space="preserve"> supervisor knows that he </w:t>
      </w:r>
      <w:r w:rsidR="00B1144B" w:rsidRPr="0087663B">
        <w:rPr>
          <w:rFonts w:ascii="Arial" w:hAnsi="Arial" w:cs="Arial"/>
          <w:sz w:val="24"/>
          <w:szCs w:val="24"/>
        </w:rPr>
        <w:t>p</w:t>
      </w:r>
      <w:r w:rsidRPr="0087663B">
        <w:rPr>
          <w:rFonts w:ascii="Arial" w:hAnsi="Arial" w:cs="Arial"/>
          <w:sz w:val="24"/>
          <w:szCs w:val="24"/>
        </w:rPr>
        <w:t xml:space="preserve">lays the role of a ____ in the team. His supervisor mentioned that his Area of </w:t>
      </w:r>
      <w:r w:rsidR="002E2F52" w:rsidRPr="0087663B">
        <w:rPr>
          <w:rFonts w:ascii="Arial" w:hAnsi="Arial" w:cs="Arial"/>
          <w:sz w:val="24"/>
          <w:szCs w:val="24"/>
        </w:rPr>
        <w:t xml:space="preserve">Improvement </w:t>
      </w:r>
      <w:proofErr w:type="gramStart"/>
      <w:r w:rsidR="002E2F52" w:rsidRPr="0087663B">
        <w:rPr>
          <w:rFonts w:ascii="Arial" w:hAnsi="Arial" w:cs="Arial"/>
          <w:sz w:val="24"/>
          <w:szCs w:val="24"/>
        </w:rPr>
        <w:t>is</w:t>
      </w:r>
      <w:r w:rsidRPr="0087663B">
        <w:rPr>
          <w:rFonts w:ascii="Arial" w:hAnsi="Arial" w:cs="Arial"/>
          <w:sz w:val="24"/>
          <w:szCs w:val="24"/>
        </w:rPr>
        <w:t xml:space="preserve">  _</w:t>
      </w:r>
      <w:proofErr w:type="gramEnd"/>
      <w:r w:rsidRPr="0087663B">
        <w:rPr>
          <w:rFonts w:ascii="Arial" w:hAnsi="Arial" w:cs="Arial"/>
          <w:sz w:val="24"/>
          <w:szCs w:val="24"/>
        </w:rPr>
        <w:t>________. Refer to the table below and fill in the blank spaces.</w:t>
      </w:r>
    </w:p>
    <w:p w:rsidR="00E34404" w:rsidRPr="0087663B" w:rsidRDefault="00E34404" w:rsidP="0038269E">
      <w:pPr>
        <w:pStyle w:val="ListParagraph"/>
        <w:rPr>
          <w:rFonts w:ascii="Arial" w:hAnsi="Arial" w:cs="Arial"/>
          <w:sz w:val="24"/>
          <w:szCs w:val="24"/>
        </w:rPr>
      </w:pPr>
      <w:r w:rsidRPr="0087663B">
        <w:rPr>
          <w:rFonts w:ascii="Arial" w:hAnsi="Arial" w:cs="Arial"/>
          <w:sz w:val="24"/>
          <w:szCs w:val="24"/>
        </w:rPr>
        <w:t>TABLE ---</w:t>
      </w:r>
    </w:p>
    <w:p w:rsidR="00E34404" w:rsidRPr="0087663B" w:rsidRDefault="00E34404" w:rsidP="0038269E">
      <w:pPr>
        <w:pStyle w:val="ListParagraph"/>
        <w:rPr>
          <w:rFonts w:ascii="Arial" w:hAnsi="Arial" w:cs="Arial"/>
          <w:sz w:val="24"/>
          <w:szCs w:val="24"/>
        </w:rPr>
      </w:pPr>
    </w:p>
    <w:tbl>
      <w:tblPr>
        <w:tblW w:w="0" w:type="auto"/>
        <w:tblInd w:w="-45" w:type="dxa"/>
        <w:tblLayout w:type="fixed"/>
        <w:tblLook w:val="0000" w:firstRow="0" w:lastRow="0" w:firstColumn="0" w:lastColumn="0" w:noHBand="0" w:noVBand="0"/>
      </w:tblPr>
      <w:tblGrid>
        <w:gridCol w:w="1200"/>
        <w:gridCol w:w="2184"/>
        <w:gridCol w:w="2513"/>
        <w:gridCol w:w="2707"/>
      </w:tblGrid>
      <w:tr w:rsidR="00E34404" w:rsidRPr="0087663B" w:rsidTr="00863738">
        <w:trPr>
          <w:trHeight w:val="290"/>
        </w:trPr>
        <w:tc>
          <w:tcPr>
            <w:tcW w:w="1200" w:type="dxa"/>
            <w:tcBorders>
              <w:top w:val="single" w:sz="12" w:space="0" w:color="auto"/>
              <w:left w:val="single" w:sz="12" w:space="0" w:color="auto"/>
              <w:bottom w:val="nil"/>
              <w:right w:val="nil"/>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ROLES</w:t>
            </w:r>
          </w:p>
        </w:tc>
        <w:tc>
          <w:tcPr>
            <w:tcW w:w="2184" w:type="dxa"/>
            <w:tcBorders>
              <w:top w:val="single" w:sz="12" w:space="0" w:color="auto"/>
              <w:left w:val="single" w:sz="6" w:space="0" w:color="auto"/>
              <w:bottom w:val="nil"/>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TEAM  ROLES</w:t>
            </w:r>
          </w:p>
        </w:tc>
        <w:tc>
          <w:tcPr>
            <w:tcW w:w="2513" w:type="dxa"/>
            <w:tcBorders>
              <w:top w:val="single" w:sz="12" w:space="0" w:color="auto"/>
              <w:left w:val="single" w:sz="6" w:space="0" w:color="auto"/>
              <w:bottom w:val="nil"/>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STRENGTHS</w:t>
            </w:r>
          </w:p>
        </w:tc>
        <w:tc>
          <w:tcPr>
            <w:tcW w:w="2707" w:type="dxa"/>
            <w:tcBorders>
              <w:top w:val="single" w:sz="12" w:space="0" w:color="auto"/>
              <w:left w:val="single" w:sz="6" w:space="0" w:color="auto"/>
              <w:bottom w:val="nil"/>
              <w:right w:val="single" w:sz="12"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ALLOWABLE  WEAKNESSES</w:t>
            </w:r>
          </w:p>
        </w:tc>
      </w:tr>
      <w:tr w:rsidR="00E34404" w:rsidRPr="0087663B" w:rsidTr="00863738">
        <w:trPr>
          <w:trHeight w:val="1162"/>
        </w:trPr>
        <w:tc>
          <w:tcPr>
            <w:tcW w:w="1200" w:type="dxa"/>
            <w:tcBorders>
              <w:top w:val="single" w:sz="6" w:space="0" w:color="auto"/>
              <w:left w:val="single" w:sz="6" w:space="0" w:color="auto"/>
              <w:bottom w:val="single" w:sz="6" w:space="0" w:color="auto"/>
              <w:right w:val="single" w:sz="6" w:space="0" w:color="auto"/>
            </w:tcBorders>
            <w:shd w:val="solid" w:color="FFCC99"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Action oriented</w:t>
            </w:r>
          </w:p>
        </w:tc>
        <w:tc>
          <w:tcPr>
            <w:tcW w:w="2184"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Implementer</w:t>
            </w:r>
          </w:p>
        </w:tc>
        <w:tc>
          <w:tcPr>
            <w:tcW w:w="2513"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Disciplined, Task focussed, practical and somewhat conservative, Executer.</w:t>
            </w:r>
          </w:p>
        </w:tc>
        <w:tc>
          <w:tcPr>
            <w:tcW w:w="2707"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At times inflexible, thinks a lot before taking action, Does not prefer to think out of the box</w:t>
            </w:r>
          </w:p>
        </w:tc>
      </w:tr>
      <w:tr w:rsidR="00E34404" w:rsidRPr="0087663B" w:rsidTr="00863738">
        <w:trPr>
          <w:trHeight w:val="581"/>
        </w:trPr>
        <w:tc>
          <w:tcPr>
            <w:tcW w:w="1200" w:type="dxa"/>
            <w:tcBorders>
              <w:top w:val="single" w:sz="6" w:space="0" w:color="auto"/>
              <w:left w:val="single" w:sz="6" w:space="0" w:color="auto"/>
              <w:bottom w:val="single" w:sz="6" w:space="0" w:color="auto"/>
              <w:right w:val="single" w:sz="6" w:space="0" w:color="auto"/>
            </w:tcBorders>
            <w:shd w:val="solid" w:color="FFCC99"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
        </w:tc>
        <w:tc>
          <w:tcPr>
            <w:tcW w:w="2184"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Completer Finisher</w:t>
            </w:r>
          </w:p>
        </w:tc>
        <w:tc>
          <w:tcPr>
            <w:tcW w:w="2513"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Keen eye for detail, perfectionist.</w:t>
            </w:r>
          </w:p>
        </w:tc>
        <w:tc>
          <w:tcPr>
            <w:tcW w:w="2707" w:type="dxa"/>
            <w:tcBorders>
              <w:top w:val="single" w:sz="6" w:space="0" w:color="auto"/>
              <w:left w:val="single" w:sz="6" w:space="0" w:color="auto"/>
              <w:bottom w:val="single" w:sz="6" w:space="0" w:color="auto"/>
              <w:right w:val="single" w:sz="6" w:space="0" w:color="auto"/>
            </w:tcBorders>
          </w:tcPr>
          <w:p w:rsidR="00E34404" w:rsidRPr="0087663B" w:rsidRDefault="006E6E73"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Nit-picker</w:t>
            </w:r>
            <w:r w:rsidR="00E34404" w:rsidRPr="0087663B">
              <w:rPr>
                <w:rFonts w:ascii="Arial" w:hAnsi="Arial" w:cs="Arial"/>
                <w:color w:val="000000"/>
                <w:sz w:val="24"/>
                <w:szCs w:val="24"/>
              </w:rPr>
              <w:t>, anxious, hesitates to delegate</w:t>
            </w:r>
          </w:p>
        </w:tc>
      </w:tr>
      <w:tr w:rsidR="00E34404" w:rsidRPr="0087663B" w:rsidTr="00863738">
        <w:trPr>
          <w:trHeight w:val="871"/>
        </w:trPr>
        <w:tc>
          <w:tcPr>
            <w:tcW w:w="1200" w:type="dxa"/>
            <w:tcBorders>
              <w:top w:val="single" w:sz="6" w:space="0" w:color="auto"/>
              <w:left w:val="single" w:sz="6" w:space="0" w:color="auto"/>
              <w:bottom w:val="single" w:sz="6" w:space="0" w:color="auto"/>
              <w:right w:val="single" w:sz="6" w:space="0" w:color="auto"/>
            </w:tcBorders>
            <w:shd w:val="solid" w:color="CC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People Oriented</w:t>
            </w:r>
          </w:p>
        </w:tc>
        <w:tc>
          <w:tcPr>
            <w:tcW w:w="2184" w:type="dxa"/>
            <w:tcBorders>
              <w:top w:val="single" w:sz="6" w:space="0" w:color="auto"/>
              <w:left w:val="single" w:sz="6" w:space="0" w:color="auto"/>
              <w:bottom w:val="single" w:sz="6" w:space="0" w:color="auto"/>
              <w:right w:val="single" w:sz="6" w:space="0" w:color="auto"/>
            </w:tcBorders>
            <w:shd w:val="solid" w:color="99CC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Co-ordinator</w:t>
            </w:r>
          </w:p>
        </w:tc>
        <w:tc>
          <w:tcPr>
            <w:tcW w:w="2513" w:type="dxa"/>
            <w:tcBorders>
              <w:top w:val="single" w:sz="6" w:space="0" w:color="auto"/>
              <w:left w:val="single" w:sz="6" w:space="0" w:color="auto"/>
              <w:bottom w:val="single" w:sz="6" w:space="0" w:color="auto"/>
              <w:right w:val="single" w:sz="6" w:space="0" w:color="auto"/>
            </w:tcBorders>
          </w:tcPr>
          <w:p w:rsidR="00E34404" w:rsidRPr="0087663B" w:rsidRDefault="00434212" w:rsidP="0038269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w:t>
            </w:r>
            <w:r w:rsidR="00E34404" w:rsidRPr="0087663B">
              <w:rPr>
                <w:rFonts w:ascii="Arial" w:hAnsi="Arial" w:cs="Arial"/>
                <w:color w:val="000000"/>
                <w:sz w:val="24"/>
                <w:szCs w:val="24"/>
              </w:rPr>
              <w:t>larifies, summarises, utilises full potential of people</w:t>
            </w:r>
          </w:p>
        </w:tc>
        <w:tc>
          <w:tcPr>
            <w:tcW w:w="2707"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Delegates more, at times manipulates</w:t>
            </w:r>
          </w:p>
        </w:tc>
      </w:tr>
      <w:tr w:rsidR="00E34404" w:rsidRPr="0087663B" w:rsidTr="00863738">
        <w:trPr>
          <w:trHeight w:val="871"/>
        </w:trPr>
        <w:tc>
          <w:tcPr>
            <w:tcW w:w="1200" w:type="dxa"/>
            <w:tcBorders>
              <w:top w:val="single" w:sz="6" w:space="0" w:color="auto"/>
              <w:left w:val="single" w:sz="6" w:space="0" w:color="auto"/>
              <w:bottom w:val="single" w:sz="6" w:space="0" w:color="auto"/>
              <w:right w:val="single" w:sz="6" w:space="0" w:color="auto"/>
            </w:tcBorders>
            <w:shd w:val="solid" w:color="CC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
        </w:tc>
        <w:tc>
          <w:tcPr>
            <w:tcW w:w="2184" w:type="dxa"/>
            <w:tcBorders>
              <w:top w:val="single" w:sz="6" w:space="0" w:color="auto"/>
              <w:left w:val="single" w:sz="6" w:space="0" w:color="auto"/>
              <w:bottom w:val="single" w:sz="6" w:space="0" w:color="auto"/>
              <w:right w:val="single" w:sz="6" w:space="0" w:color="auto"/>
            </w:tcBorders>
            <w:shd w:val="solid" w:color="99CC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Team worker</w:t>
            </w:r>
          </w:p>
        </w:tc>
        <w:tc>
          <w:tcPr>
            <w:tcW w:w="2513"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Sensitive, helpful, balances and accommodates.</w:t>
            </w:r>
          </w:p>
        </w:tc>
        <w:tc>
          <w:tcPr>
            <w:tcW w:w="2707"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 xml:space="preserve">Avoids confrontations, </w:t>
            </w:r>
            <w:r w:rsidR="006E6E73" w:rsidRPr="0087663B">
              <w:rPr>
                <w:rFonts w:ascii="Arial" w:hAnsi="Arial" w:cs="Arial"/>
                <w:color w:val="000000"/>
                <w:sz w:val="24"/>
                <w:szCs w:val="24"/>
              </w:rPr>
              <w:t>cannot</w:t>
            </w:r>
            <w:r w:rsidRPr="0087663B">
              <w:rPr>
                <w:rFonts w:ascii="Arial" w:hAnsi="Arial" w:cs="Arial"/>
                <w:color w:val="000000"/>
                <w:sz w:val="24"/>
                <w:szCs w:val="24"/>
              </w:rPr>
              <w:t xml:space="preserve"> handle critical situations adeptly</w:t>
            </w:r>
          </w:p>
        </w:tc>
      </w:tr>
      <w:tr w:rsidR="00E34404" w:rsidRPr="0087663B" w:rsidTr="00863738">
        <w:trPr>
          <w:trHeight w:val="1452"/>
        </w:trPr>
        <w:tc>
          <w:tcPr>
            <w:tcW w:w="1200" w:type="dxa"/>
            <w:tcBorders>
              <w:top w:val="single" w:sz="6" w:space="0" w:color="auto"/>
              <w:left w:val="single" w:sz="6" w:space="0" w:color="auto"/>
              <w:bottom w:val="single" w:sz="6" w:space="0" w:color="auto"/>
              <w:right w:val="single" w:sz="6" w:space="0" w:color="auto"/>
            </w:tcBorders>
            <w:shd w:val="solid" w:color="CC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
        </w:tc>
        <w:tc>
          <w:tcPr>
            <w:tcW w:w="2184" w:type="dxa"/>
            <w:tcBorders>
              <w:top w:val="single" w:sz="6" w:space="0" w:color="auto"/>
              <w:left w:val="single" w:sz="6" w:space="0" w:color="auto"/>
              <w:bottom w:val="single" w:sz="6" w:space="0" w:color="auto"/>
              <w:right w:val="single" w:sz="6" w:space="0" w:color="auto"/>
            </w:tcBorders>
            <w:shd w:val="solid" w:color="99CC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Resource Investigator</w:t>
            </w:r>
          </w:p>
        </w:tc>
        <w:tc>
          <w:tcPr>
            <w:tcW w:w="2513"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Open minded, cheerful, excellent networker, adventurous, loves to try new ideas.</w:t>
            </w:r>
          </w:p>
        </w:tc>
        <w:tc>
          <w:tcPr>
            <w:tcW w:w="2707"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At times, over enthusiastic, might give up before completion, not tenacious</w:t>
            </w:r>
          </w:p>
        </w:tc>
      </w:tr>
      <w:tr w:rsidR="00E34404" w:rsidRPr="0087663B" w:rsidTr="00863738">
        <w:trPr>
          <w:trHeight w:val="871"/>
        </w:trPr>
        <w:tc>
          <w:tcPr>
            <w:tcW w:w="1200" w:type="dxa"/>
            <w:tcBorders>
              <w:top w:val="nil"/>
              <w:left w:val="single" w:sz="12" w:space="0" w:color="auto"/>
              <w:bottom w:val="nil"/>
              <w:right w:val="single" w:sz="12"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Cerebral</w:t>
            </w:r>
          </w:p>
        </w:tc>
        <w:tc>
          <w:tcPr>
            <w:tcW w:w="2184" w:type="dxa"/>
            <w:tcBorders>
              <w:top w:val="nil"/>
              <w:left w:val="nil"/>
              <w:bottom w:val="single" w:sz="6" w:space="0" w:color="auto"/>
              <w:right w:val="single" w:sz="6" w:space="0" w:color="auto"/>
            </w:tcBorders>
            <w:shd w:val="solid" w:color="FFCC99"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Plant</w:t>
            </w:r>
          </w:p>
        </w:tc>
        <w:tc>
          <w:tcPr>
            <w:tcW w:w="2513" w:type="dxa"/>
            <w:tcBorders>
              <w:top w:val="nil"/>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Creative, does not like confinement, not very practical, Innovative.</w:t>
            </w:r>
          </w:p>
        </w:tc>
        <w:tc>
          <w:tcPr>
            <w:tcW w:w="2707" w:type="dxa"/>
            <w:tcBorders>
              <w:top w:val="nil"/>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At times unrealistic and impractical</w:t>
            </w:r>
          </w:p>
        </w:tc>
      </w:tr>
      <w:tr w:rsidR="00E34404" w:rsidRPr="0087663B" w:rsidTr="00863738">
        <w:trPr>
          <w:trHeight w:val="871"/>
        </w:trPr>
        <w:tc>
          <w:tcPr>
            <w:tcW w:w="1200" w:type="dxa"/>
            <w:tcBorders>
              <w:top w:val="nil"/>
              <w:left w:val="single" w:sz="12" w:space="0" w:color="auto"/>
              <w:bottom w:val="nil"/>
              <w:right w:val="single" w:sz="12"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
        </w:tc>
        <w:tc>
          <w:tcPr>
            <w:tcW w:w="2184" w:type="dxa"/>
            <w:tcBorders>
              <w:top w:val="single" w:sz="6" w:space="0" w:color="auto"/>
              <w:left w:val="nil"/>
              <w:bottom w:val="single" w:sz="6" w:space="0" w:color="auto"/>
              <w:right w:val="single" w:sz="6" w:space="0" w:color="auto"/>
            </w:tcBorders>
            <w:shd w:val="solid" w:color="FFCC99"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Monitor Evaluator</w:t>
            </w:r>
          </w:p>
        </w:tc>
        <w:tc>
          <w:tcPr>
            <w:tcW w:w="2513"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Analytical and thoughtful, evaluates critically,</w:t>
            </w:r>
          </w:p>
        </w:tc>
        <w:tc>
          <w:tcPr>
            <w:tcW w:w="2707"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At times, very critical and passive</w:t>
            </w:r>
          </w:p>
        </w:tc>
      </w:tr>
      <w:tr w:rsidR="00E34404" w:rsidRPr="0087663B" w:rsidTr="00863738">
        <w:trPr>
          <w:trHeight w:val="886"/>
        </w:trPr>
        <w:tc>
          <w:tcPr>
            <w:tcW w:w="1200" w:type="dxa"/>
            <w:tcBorders>
              <w:top w:val="nil"/>
              <w:left w:val="single" w:sz="12" w:space="0" w:color="auto"/>
              <w:bottom w:val="single" w:sz="12" w:space="0" w:color="auto"/>
              <w:right w:val="single" w:sz="12"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
        </w:tc>
        <w:tc>
          <w:tcPr>
            <w:tcW w:w="2184" w:type="dxa"/>
            <w:tcBorders>
              <w:top w:val="single" w:sz="6" w:space="0" w:color="auto"/>
              <w:left w:val="nil"/>
              <w:bottom w:val="single" w:sz="6" w:space="0" w:color="auto"/>
              <w:right w:val="single" w:sz="6" w:space="0" w:color="auto"/>
            </w:tcBorders>
            <w:shd w:val="solid" w:color="FFCC99"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Specialist</w:t>
            </w:r>
          </w:p>
        </w:tc>
        <w:tc>
          <w:tcPr>
            <w:tcW w:w="2513" w:type="dxa"/>
            <w:tcBorders>
              <w:top w:val="single" w:sz="6" w:space="0" w:color="auto"/>
              <w:left w:val="single" w:sz="6" w:space="0" w:color="auto"/>
              <w:bottom w:val="single" w:sz="6" w:space="0" w:color="auto"/>
              <w:right w:val="single" w:sz="6" w:space="0" w:color="auto"/>
            </w:tcBorders>
          </w:tcPr>
          <w:p w:rsidR="00E34404" w:rsidRPr="0087663B" w:rsidRDefault="00A73197"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Knowledge and</w:t>
            </w:r>
            <w:r w:rsidR="00E34404" w:rsidRPr="0087663B">
              <w:rPr>
                <w:rFonts w:ascii="Arial" w:hAnsi="Arial" w:cs="Arial"/>
                <w:color w:val="000000"/>
                <w:sz w:val="24"/>
                <w:szCs w:val="24"/>
              </w:rPr>
              <w:t xml:space="preserve"> skills bank of the team, consultant.</w:t>
            </w:r>
          </w:p>
        </w:tc>
        <w:tc>
          <w:tcPr>
            <w:tcW w:w="2707" w:type="dxa"/>
            <w:tcBorders>
              <w:top w:val="single" w:sz="6" w:space="0" w:color="auto"/>
              <w:left w:val="single" w:sz="6" w:space="0" w:color="auto"/>
              <w:bottom w:val="single" w:sz="6" w:space="0" w:color="auto"/>
              <w:right w:val="single" w:sz="6" w:space="0" w:color="auto"/>
            </w:tcBorders>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Isolated, Not connected with the team.</w:t>
            </w:r>
          </w:p>
        </w:tc>
      </w:tr>
    </w:tbl>
    <w:p w:rsidR="00E34404" w:rsidRPr="00863738" w:rsidRDefault="00E34404" w:rsidP="00863738">
      <w:pPr>
        <w:rPr>
          <w:rFonts w:ascii="Arial" w:hAnsi="Arial" w:cs="Arial"/>
          <w:sz w:val="24"/>
          <w:szCs w:val="24"/>
        </w:rPr>
      </w:pPr>
    </w:p>
    <w:p w:rsidR="00E34404" w:rsidRPr="0087663B" w:rsidRDefault="00EB0822" w:rsidP="0038269E">
      <w:pPr>
        <w:rPr>
          <w:rFonts w:ascii="Arial" w:hAnsi="Arial" w:cs="Arial"/>
          <w:sz w:val="24"/>
          <w:szCs w:val="24"/>
        </w:rPr>
      </w:pPr>
      <w:r w:rsidRPr="0087663B">
        <w:rPr>
          <w:rFonts w:ascii="Arial" w:hAnsi="Arial" w:cs="Arial"/>
          <w:sz w:val="24"/>
          <w:szCs w:val="24"/>
        </w:rPr>
        <w:t>(2)</w:t>
      </w:r>
      <w:r w:rsidR="00434212">
        <w:rPr>
          <w:rFonts w:ascii="Arial" w:hAnsi="Arial" w:cs="Arial"/>
          <w:sz w:val="24"/>
          <w:szCs w:val="24"/>
        </w:rPr>
        <w:t xml:space="preserve">  </w:t>
      </w:r>
      <w:bookmarkStart w:id="1" w:name="_GoBack"/>
      <w:bookmarkEnd w:id="1"/>
      <w:r w:rsidR="00E34404" w:rsidRPr="0087663B">
        <w:rPr>
          <w:rFonts w:ascii="Arial" w:hAnsi="Arial" w:cs="Arial"/>
          <w:sz w:val="24"/>
          <w:szCs w:val="24"/>
        </w:rPr>
        <w:t>Read the instruction in the table and respond</w:t>
      </w:r>
    </w:p>
    <w:p w:rsidR="00E34404" w:rsidRPr="0087663B" w:rsidRDefault="00E34404" w:rsidP="0038269E">
      <w:pPr>
        <w:pStyle w:val="ListParagraph"/>
        <w:rPr>
          <w:rFonts w:ascii="Arial" w:hAnsi="Arial" w:cs="Arial"/>
          <w:sz w:val="24"/>
          <w:szCs w:val="24"/>
        </w:rPr>
      </w:pPr>
    </w:p>
    <w:tbl>
      <w:tblPr>
        <w:tblW w:w="0" w:type="auto"/>
        <w:tblInd w:w="-38" w:type="dxa"/>
        <w:tblLayout w:type="fixed"/>
        <w:tblLook w:val="0000" w:firstRow="0" w:lastRow="0" w:firstColumn="0" w:lastColumn="0" w:noHBand="0" w:noVBand="0"/>
      </w:tblPr>
      <w:tblGrid>
        <w:gridCol w:w="3866"/>
        <w:gridCol w:w="1661"/>
        <w:gridCol w:w="1723"/>
      </w:tblGrid>
      <w:tr w:rsidR="00E34404" w:rsidRPr="0087663B" w:rsidTr="00CB6809">
        <w:trPr>
          <w:trHeight w:val="290"/>
        </w:trPr>
        <w:tc>
          <w:tcPr>
            <w:tcW w:w="3866" w:type="dxa"/>
            <w:tcBorders>
              <w:top w:val="single" w:sz="6" w:space="0" w:color="auto"/>
              <w:left w:val="single" w:sz="6" w:space="0" w:color="auto"/>
              <w:bottom w:val="single" w:sz="6" w:space="0" w:color="auto"/>
              <w:right w:val="single" w:sz="6" w:space="0" w:color="auto"/>
            </w:tcBorders>
            <w:shd w:val="solid" w:color="FFFF00"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COL-A</w:t>
            </w:r>
          </w:p>
        </w:tc>
        <w:tc>
          <w:tcPr>
            <w:tcW w:w="1661" w:type="dxa"/>
            <w:tcBorders>
              <w:top w:val="single" w:sz="6" w:space="0" w:color="auto"/>
              <w:left w:val="single" w:sz="6" w:space="0" w:color="auto"/>
              <w:bottom w:val="single" w:sz="6" w:space="0" w:color="auto"/>
              <w:right w:val="single" w:sz="6" w:space="0" w:color="auto"/>
            </w:tcBorders>
            <w:shd w:val="solid" w:color="FFFF00"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COL-B</w:t>
            </w:r>
          </w:p>
        </w:tc>
        <w:tc>
          <w:tcPr>
            <w:tcW w:w="1723" w:type="dxa"/>
            <w:tcBorders>
              <w:top w:val="single" w:sz="6" w:space="0" w:color="auto"/>
              <w:left w:val="single" w:sz="6" w:space="0" w:color="auto"/>
              <w:bottom w:val="single" w:sz="6" w:space="0" w:color="auto"/>
              <w:right w:val="single" w:sz="6" w:space="0" w:color="auto"/>
            </w:tcBorders>
            <w:shd w:val="solid" w:color="FFFF00"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COL-C</w:t>
            </w:r>
          </w:p>
        </w:tc>
      </w:tr>
      <w:tr w:rsidR="00E34404" w:rsidRPr="0087663B" w:rsidTr="00CB6809">
        <w:trPr>
          <w:trHeight w:val="581"/>
        </w:trPr>
        <w:tc>
          <w:tcPr>
            <w:tcW w:w="3866" w:type="dxa"/>
            <w:tcBorders>
              <w:top w:val="single" w:sz="6" w:space="0" w:color="auto"/>
              <w:left w:val="single" w:sz="6" w:space="0" w:color="auto"/>
              <w:bottom w:val="single" w:sz="6" w:space="0" w:color="auto"/>
              <w:right w:val="single" w:sz="6" w:space="0" w:color="auto"/>
            </w:tcBorders>
            <w:shd w:val="solid" w:color="99CC00"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Read the descriptions carefully</w:t>
            </w:r>
          </w:p>
        </w:tc>
        <w:tc>
          <w:tcPr>
            <w:tcW w:w="1" w:type="dxa"/>
            <w:gridSpan w:val="2"/>
            <w:tcBorders>
              <w:top w:val="single" w:sz="6" w:space="0" w:color="auto"/>
              <w:left w:val="single" w:sz="6" w:space="0" w:color="auto"/>
              <w:bottom w:val="single" w:sz="6" w:space="0" w:color="auto"/>
              <w:right w:val="single" w:sz="6" w:space="0" w:color="auto"/>
            </w:tcBorders>
            <w:shd w:val="solid" w:color="99CC00" w:fill="auto"/>
          </w:tcPr>
          <w:p w:rsidR="00E34404" w:rsidRPr="0087663B" w:rsidRDefault="00E34404" w:rsidP="0038269E">
            <w:pPr>
              <w:autoSpaceDE w:val="0"/>
              <w:autoSpaceDN w:val="0"/>
              <w:adjustRightInd w:val="0"/>
              <w:spacing w:after="0" w:line="240" w:lineRule="auto"/>
              <w:rPr>
                <w:rFonts w:ascii="Arial" w:hAnsi="Arial" w:cs="Arial"/>
                <w:b/>
                <w:bCs/>
                <w:color w:val="000000"/>
                <w:sz w:val="24"/>
                <w:szCs w:val="24"/>
              </w:rPr>
            </w:pPr>
            <w:r w:rsidRPr="0087663B">
              <w:rPr>
                <w:rFonts w:ascii="Arial" w:hAnsi="Arial" w:cs="Arial"/>
                <w:b/>
                <w:bCs/>
                <w:color w:val="000000"/>
                <w:sz w:val="24"/>
                <w:szCs w:val="24"/>
              </w:rPr>
              <w:t>Match   Col-B with Col-C</w:t>
            </w:r>
          </w:p>
        </w:tc>
      </w:tr>
      <w:tr w:rsidR="00E34404" w:rsidRPr="0087663B" w:rsidTr="00CB6809">
        <w:trPr>
          <w:trHeight w:val="1162"/>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 xml:space="preserve">Meg adapts, cares, observes, cooperates, avoids conflict and supports the team. She feels </w:t>
            </w:r>
            <w:r w:rsidR="00A73197" w:rsidRPr="0087663B">
              <w:rPr>
                <w:rFonts w:ascii="Arial" w:hAnsi="Arial" w:cs="Arial"/>
                <w:color w:val="000000"/>
                <w:sz w:val="24"/>
                <w:szCs w:val="24"/>
              </w:rPr>
              <w:t>uncertain in</w:t>
            </w:r>
            <w:r w:rsidRPr="0087663B">
              <w:rPr>
                <w:rFonts w:ascii="Arial" w:hAnsi="Arial" w:cs="Arial"/>
                <w:color w:val="000000"/>
                <w:sz w:val="24"/>
                <w:szCs w:val="24"/>
              </w:rPr>
              <w:t xml:space="preserve"> times of crisis.</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Meg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an Innovator</w:t>
            </w:r>
          </w:p>
        </w:tc>
      </w:tr>
      <w:tr w:rsidR="00E34404" w:rsidRPr="0087663B" w:rsidTr="00CB6809">
        <w:trPr>
          <w:trHeight w:val="1162"/>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 xml:space="preserve">Roshan </w:t>
            </w:r>
            <w:r w:rsidR="00A73197" w:rsidRPr="0087663B">
              <w:rPr>
                <w:rFonts w:ascii="Arial" w:hAnsi="Arial" w:cs="Arial"/>
                <w:color w:val="000000"/>
                <w:sz w:val="24"/>
                <w:szCs w:val="24"/>
              </w:rPr>
              <w:t>is calm</w:t>
            </w:r>
            <w:r w:rsidR="00B1144B" w:rsidRPr="0087663B">
              <w:rPr>
                <w:rFonts w:ascii="Arial" w:hAnsi="Arial" w:cs="Arial"/>
                <w:color w:val="000000"/>
                <w:sz w:val="24"/>
                <w:szCs w:val="24"/>
              </w:rPr>
              <w:t>, c</w:t>
            </w:r>
            <w:r w:rsidRPr="0087663B">
              <w:rPr>
                <w:rFonts w:ascii="Arial" w:hAnsi="Arial" w:cs="Arial"/>
                <w:color w:val="000000"/>
                <w:sz w:val="24"/>
                <w:szCs w:val="24"/>
              </w:rPr>
              <w:t xml:space="preserve">omposed, </w:t>
            </w:r>
            <w:r w:rsidR="00B1144B" w:rsidRPr="0087663B">
              <w:rPr>
                <w:rFonts w:ascii="Arial" w:hAnsi="Arial" w:cs="Arial"/>
                <w:color w:val="000000"/>
                <w:sz w:val="24"/>
                <w:szCs w:val="24"/>
              </w:rPr>
              <w:t>k</w:t>
            </w:r>
            <w:r w:rsidRPr="0087663B">
              <w:rPr>
                <w:rFonts w:ascii="Arial" w:hAnsi="Arial" w:cs="Arial"/>
                <w:color w:val="000000"/>
                <w:sz w:val="24"/>
                <w:szCs w:val="24"/>
              </w:rPr>
              <w:t>now</w:t>
            </w:r>
            <w:r w:rsidR="00B1144B" w:rsidRPr="0087663B">
              <w:rPr>
                <w:rFonts w:ascii="Arial" w:hAnsi="Arial" w:cs="Arial"/>
                <w:color w:val="000000"/>
                <w:sz w:val="24"/>
                <w:szCs w:val="24"/>
              </w:rPr>
              <w:t>s</w:t>
            </w:r>
            <w:r w:rsidRPr="0087663B">
              <w:rPr>
                <w:rFonts w:ascii="Arial" w:hAnsi="Arial" w:cs="Arial"/>
                <w:color w:val="000000"/>
                <w:sz w:val="24"/>
                <w:szCs w:val="24"/>
              </w:rPr>
              <w:t xml:space="preserve"> </w:t>
            </w:r>
            <w:r w:rsidR="00B1144B" w:rsidRPr="0087663B">
              <w:rPr>
                <w:rFonts w:ascii="Arial" w:hAnsi="Arial" w:cs="Arial"/>
                <w:color w:val="000000"/>
                <w:sz w:val="24"/>
                <w:szCs w:val="24"/>
              </w:rPr>
              <w:t xml:space="preserve">his </w:t>
            </w:r>
            <w:r w:rsidRPr="0087663B">
              <w:rPr>
                <w:rFonts w:ascii="Arial" w:hAnsi="Arial" w:cs="Arial"/>
                <w:color w:val="000000"/>
                <w:sz w:val="24"/>
                <w:szCs w:val="24"/>
              </w:rPr>
              <w:t>priorit</w:t>
            </w:r>
            <w:r w:rsidR="00B1144B" w:rsidRPr="0087663B">
              <w:rPr>
                <w:rFonts w:ascii="Arial" w:hAnsi="Arial" w:cs="Arial"/>
                <w:color w:val="000000"/>
                <w:sz w:val="24"/>
                <w:szCs w:val="24"/>
              </w:rPr>
              <w:t>ies</w:t>
            </w:r>
            <w:r w:rsidRPr="0087663B">
              <w:rPr>
                <w:rFonts w:ascii="Arial" w:hAnsi="Arial" w:cs="Arial"/>
                <w:color w:val="000000"/>
                <w:sz w:val="24"/>
                <w:szCs w:val="24"/>
              </w:rPr>
              <w:t xml:space="preserve">, </w:t>
            </w:r>
            <w:r w:rsidR="00B1144B" w:rsidRPr="0087663B">
              <w:rPr>
                <w:rFonts w:ascii="Arial" w:hAnsi="Arial" w:cs="Arial"/>
                <w:color w:val="000000"/>
                <w:sz w:val="24"/>
                <w:szCs w:val="24"/>
              </w:rPr>
              <w:t>p</w:t>
            </w:r>
            <w:r w:rsidRPr="0087663B">
              <w:rPr>
                <w:rFonts w:ascii="Arial" w:hAnsi="Arial" w:cs="Arial"/>
                <w:color w:val="000000"/>
                <w:sz w:val="24"/>
                <w:szCs w:val="24"/>
              </w:rPr>
              <w:t xml:space="preserve">ractical in nature, </w:t>
            </w:r>
            <w:r w:rsidR="00B1144B" w:rsidRPr="0087663B">
              <w:rPr>
                <w:rFonts w:ascii="Arial" w:hAnsi="Arial" w:cs="Arial"/>
                <w:color w:val="000000"/>
                <w:sz w:val="24"/>
                <w:szCs w:val="24"/>
              </w:rPr>
              <w:t>n</w:t>
            </w:r>
            <w:r w:rsidRPr="0087663B">
              <w:rPr>
                <w:rFonts w:ascii="Arial" w:hAnsi="Arial" w:cs="Arial"/>
                <w:color w:val="000000"/>
                <w:sz w:val="24"/>
                <w:szCs w:val="24"/>
              </w:rPr>
              <w:t>ot very creative and at times others find him a bit manipulative.</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Roshan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 Networker</w:t>
            </w:r>
          </w:p>
        </w:tc>
      </w:tr>
      <w:tr w:rsidR="00E34404" w:rsidRPr="0087663B" w:rsidTr="00CB6809">
        <w:trPr>
          <w:trHeight w:val="1162"/>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 xml:space="preserve">Alice is logical, </w:t>
            </w:r>
            <w:r w:rsidR="00B1144B" w:rsidRPr="0087663B">
              <w:rPr>
                <w:rFonts w:ascii="Arial" w:hAnsi="Arial" w:cs="Arial"/>
                <w:color w:val="000000"/>
                <w:sz w:val="24"/>
                <w:szCs w:val="24"/>
              </w:rPr>
              <w:t>i</w:t>
            </w:r>
            <w:r w:rsidRPr="0087663B">
              <w:rPr>
                <w:rFonts w:ascii="Arial" w:hAnsi="Arial" w:cs="Arial"/>
                <w:color w:val="000000"/>
                <w:sz w:val="24"/>
                <w:szCs w:val="24"/>
              </w:rPr>
              <w:t>mpartial, realistic,</w:t>
            </w:r>
            <w:r w:rsidR="00B1144B" w:rsidRPr="0087663B">
              <w:rPr>
                <w:rFonts w:ascii="Arial" w:hAnsi="Arial" w:cs="Arial"/>
                <w:color w:val="000000"/>
                <w:sz w:val="24"/>
                <w:szCs w:val="24"/>
              </w:rPr>
              <w:t xml:space="preserve"> and</w:t>
            </w:r>
            <w:r w:rsidRPr="0087663B">
              <w:rPr>
                <w:rFonts w:ascii="Arial" w:hAnsi="Arial" w:cs="Arial"/>
                <w:color w:val="000000"/>
                <w:sz w:val="24"/>
                <w:szCs w:val="24"/>
              </w:rPr>
              <w:t xml:space="preserve"> </w:t>
            </w:r>
            <w:r w:rsidR="00B1144B" w:rsidRPr="0087663B">
              <w:rPr>
                <w:rFonts w:ascii="Arial" w:hAnsi="Arial" w:cs="Arial"/>
                <w:color w:val="000000"/>
                <w:sz w:val="24"/>
                <w:szCs w:val="24"/>
              </w:rPr>
              <w:t>c</w:t>
            </w:r>
            <w:r w:rsidRPr="0087663B">
              <w:rPr>
                <w:rFonts w:ascii="Arial" w:hAnsi="Arial" w:cs="Arial"/>
                <w:color w:val="000000"/>
                <w:sz w:val="24"/>
                <w:szCs w:val="24"/>
              </w:rPr>
              <w:t>ritical in nature</w:t>
            </w:r>
            <w:r w:rsidR="00B1144B" w:rsidRPr="0087663B">
              <w:rPr>
                <w:rFonts w:ascii="Arial" w:hAnsi="Arial" w:cs="Arial"/>
                <w:color w:val="000000"/>
                <w:sz w:val="24"/>
                <w:szCs w:val="24"/>
              </w:rPr>
              <w:t>.</w:t>
            </w:r>
            <w:r w:rsidRPr="0087663B">
              <w:rPr>
                <w:rFonts w:ascii="Arial" w:hAnsi="Arial" w:cs="Arial"/>
                <w:color w:val="000000"/>
                <w:sz w:val="24"/>
                <w:szCs w:val="24"/>
              </w:rPr>
              <w:t xml:space="preserve"> </w:t>
            </w:r>
            <w:r w:rsidR="00B1144B" w:rsidRPr="0087663B">
              <w:rPr>
                <w:rFonts w:ascii="Arial" w:hAnsi="Arial" w:cs="Arial"/>
                <w:color w:val="000000"/>
                <w:sz w:val="24"/>
                <w:szCs w:val="24"/>
              </w:rPr>
              <w:t>A</w:t>
            </w:r>
            <w:r w:rsidRPr="0087663B">
              <w:rPr>
                <w:rFonts w:ascii="Arial" w:hAnsi="Arial" w:cs="Arial"/>
                <w:color w:val="000000"/>
                <w:sz w:val="24"/>
                <w:szCs w:val="24"/>
              </w:rPr>
              <w:t xml:space="preserve"> little slow in decision making, </w:t>
            </w:r>
            <w:r w:rsidR="00B1144B" w:rsidRPr="0087663B">
              <w:rPr>
                <w:rFonts w:ascii="Arial" w:hAnsi="Arial" w:cs="Arial"/>
                <w:color w:val="000000"/>
                <w:sz w:val="24"/>
                <w:szCs w:val="24"/>
              </w:rPr>
              <w:t>s</w:t>
            </w:r>
            <w:r w:rsidRPr="0087663B">
              <w:rPr>
                <w:rFonts w:ascii="Arial" w:hAnsi="Arial" w:cs="Arial"/>
                <w:color w:val="000000"/>
                <w:sz w:val="24"/>
                <w:szCs w:val="24"/>
              </w:rPr>
              <w:t>he fails to motivate others.</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Alice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 Guide</w:t>
            </w:r>
          </w:p>
        </w:tc>
      </w:tr>
      <w:tr w:rsidR="00E34404" w:rsidRPr="0087663B" w:rsidTr="00CB6809">
        <w:trPr>
          <w:trHeight w:val="1162"/>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roofErr w:type="spellStart"/>
            <w:r w:rsidRPr="0087663B">
              <w:rPr>
                <w:rFonts w:ascii="Arial" w:hAnsi="Arial" w:cs="Arial"/>
                <w:color w:val="000000"/>
                <w:sz w:val="24"/>
                <w:szCs w:val="24"/>
              </w:rPr>
              <w:t>Kimlin</w:t>
            </w:r>
            <w:proofErr w:type="spellEnd"/>
            <w:r w:rsidRPr="0087663B">
              <w:rPr>
                <w:rFonts w:ascii="Arial" w:hAnsi="Arial" w:cs="Arial"/>
                <w:color w:val="000000"/>
                <w:sz w:val="24"/>
                <w:szCs w:val="24"/>
              </w:rPr>
              <w:t xml:space="preserve"> is accurate, </w:t>
            </w:r>
            <w:r w:rsidR="00B1144B" w:rsidRPr="0087663B">
              <w:rPr>
                <w:rFonts w:ascii="Arial" w:hAnsi="Arial" w:cs="Arial"/>
                <w:color w:val="000000"/>
                <w:sz w:val="24"/>
                <w:szCs w:val="24"/>
              </w:rPr>
              <w:t>c</w:t>
            </w:r>
            <w:r w:rsidRPr="0087663B">
              <w:rPr>
                <w:rFonts w:ascii="Arial" w:hAnsi="Arial" w:cs="Arial"/>
                <w:color w:val="000000"/>
                <w:sz w:val="24"/>
                <w:szCs w:val="24"/>
              </w:rPr>
              <w:t xml:space="preserve">onscientious, </w:t>
            </w:r>
            <w:r w:rsidR="00B1144B" w:rsidRPr="0087663B">
              <w:rPr>
                <w:rFonts w:ascii="Arial" w:hAnsi="Arial" w:cs="Arial"/>
                <w:color w:val="000000"/>
                <w:sz w:val="24"/>
                <w:szCs w:val="24"/>
              </w:rPr>
              <w:t>p</w:t>
            </w:r>
            <w:r w:rsidRPr="0087663B">
              <w:rPr>
                <w:rFonts w:ascii="Arial" w:hAnsi="Arial" w:cs="Arial"/>
                <w:color w:val="000000"/>
                <w:sz w:val="24"/>
                <w:szCs w:val="24"/>
              </w:rPr>
              <w:t>erfectionist</w:t>
            </w:r>
            <w:r w:rsidR="00A73197" w:rsidRPr="0087663B">
              <w:rPr>
                <w:rFonts w:ascii="Arial" w:hAnsi="Arial" w:cs="Arial"/>
                <w:color w:val="000000"/>
                <w:sz w:val="24"/>
                <w:szCs w:val="24"/>
              </w:rPr>
              <w:t xml:space="preserve">, </w:t>
            </w:r>
            <w:r w:rsidR="00B1144B" w:rsidRPr="0087663B">
              <w:rPr>
                <w:rFonts w:ascii="Arial" w:hAnsi="Arial" w:cs="Arial"/>
                <w:color w:val="000000"/>
                <w:sz w:val="24"/>
                <w:szCs w:val="24"/>
              </w:rPr>
              <w:t>g</w:t>
            </w:r>
            <w:r w:rsidR="00A73197" w:rsidRPr="0087663B">
              <w:rPr>
                <w:rFonts w:ascii="Arial" w:hAnsi="Arial" w:cs="Arial"/>
                <w:color w:val="000000"/>
                <w:sz w:val="24"/>
                <w:szCs w:val="24"/>
              </w:rPr>
              <w:t>ood</w:t>
            </w:r>
            <w:r w:rsidRPr="0087663B">
              <w:rPr>
                <w:rFonts w:ascii="Arial" w:hAnsi="Arial" w:cs="Arial"/>
                <w:color w:val="000000"/>
                <w:sz w:val="24"/>
                <w:szCs w:val="24"/>
              </w:rPr>
              <w:t xml:space="preserve"> at follow</w:t>
            </w:r>
            <w:r w:rsidR="00B1144B" w:rsidRPr="0087663B">
              <w:rPr>
                <w:rFonts w:ascii="Arial" w:hAnsi="Arial" w:cs="Arial"/>
                <w:color w:val="000000"/>
                <w:sz w:val="24"/>
                <w:szCs w:val="24"/>
              </w:rPr>
              <w:t>-</w:t>
            </w:r>
            <w:r w:rsidRPr="0087663B">
              <w:rPr>
                <w:rFonts w:ascii="Arial" w:hAnsi="Arial" w:cs="Arial"/>
                <w:color w:val="000000"/>
                <w:sz w:val="24"/>
                <w:szCs w:val="24"/>
              </w:rPr>
              <w:t xml:space="preserve">up, </w:t>
            </w:r>
            <w:r w:rsidR="00B1144B" w:rsidRPr="0087663B">
              <w:rPr>
                <w:rFonts w:ascii="Arial" w:hAnsi="Arial" w:cs="Arial"/>
                <w:color w:val="000000"/>
                <w:sz w:val="24"/>
                <w:szCs w:val="24"/>
              </w:rPr>
              <w:t>s</w:t>
            </w:r>
            <w:r w:rsidRPr="0087663B">
              <w:rPr>
                <w:rFonts w:ascii="Arial" w:hAnsi="Arial" w:cs="Arial"/>
                <w:color w:val="000000"/>
                <w:sz w:val="24"/>
                <w:szCs w:val="24"/>
              </w:rPr>
              <w:t>cared of failure, unwilling to delegate</w:t>
            </w:r>
            <w:r w:rsidR="00B1144B" w:rsidRPr="0087663B">
              <w:rPr>
                <w:rFonts w:ascii="Arial" w:hAnsi="Arial" w:cs="Arial"/>
                <w:color w:val="000000"/>
                <w:sz w:val="24"/>
                <w:szCs w:val="24"/>
              </w:rPr>
              <w:t>, and</w:t>
            </w:r>
            <w:r w:rsidRPr="0087663B">
              <w:rPr>
                <w:rFonts w:ascii="Arial" w:hAnsi="Arial" w:cs="Arial"/>
                <w:color w:val="000000"/>
                <w:sz w:val="24"/>
                <w:szCs w:val="24"/>
              </w:rPr>
              <w:t xml:space="preserve"> </w:t>
            </w:r>
            <w:r w:rsidR="00B1144B" w:rsidRPr="0087663B">
              <w:rPr>
                <w:rFonts w:ascii="Arial" w:hAnsi="Arial" w:cs="Arial"/>
                <w:color w:val="000000"/>
                <w:sz w:val="24"/>
                <w:szCs w:val="24"/>
              </w:rPr>
              <w:t>f</w:t>
            </w:r>
            <w:r w:rsidRPr="0087663B">
              <w:rPr>
                <w:rFonts w:ascii="Arial" w:hAnsi="Arial" w:cs="Arial"/>
                <w:color w:val="000000"/>
                <w:sz w:val="24"/>
                <w:szCs w:val="24"/>
              </w:rPr>
              <w:t>inicky.</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roofErr w:type="spellStart"/>
            <w:r w:rsidRPr="0087663B">
              <w:rPr>
                <w:rFonts w:ascii="Arial" w:hAnsi="Arial" w:cs="Arial"/>
                <w:color w:val="000000"/>
                <w:sz w:val="24"/>
                <w:szCs w:val="24"/>
              </w:rPr>
              <w:t>Kimlin</w:t>
            </w:r>
            <w:proofErr w:type="spellEnd"/>
            <w:r w:rsidRPr="0087663B">
              <w:rPr>
                <w:rFonts w:ascii="Arial" w:hAnsi="Arial" w:cs="Arial"/>
                <w:color w:val="000000"/>
                <w:sz w:val="24"/>
                <w:szCs w:val="24"/>
              </w:rPr>
              <w:t xml:space="preserve">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 Builder</w:t>
            </w:r>
          </w:p>
        </w:tc>
      </w:tr>
      <w:tr w:rsidR="00E34404" w:rsidRPr="0087663B" w:rsidTr="00CB6809">
        <w:trPr>
          <w:trHeight w:val="1162"/>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 xml:space="preserve">Raju is disciplined and effective, </w:t>
            </w:r>
            <w:r w:rsidR="00B1144B" w:rsidRPr="0087663B">
              <w:rPr>
                <w:rFonts w:ascii="Arial" w:hAnsi="Arial" w:cs="Arial"/>
                <w:color w:val="000000"/>
                <w:sz w:val="24"/>
                <w:szCs w:val="24"/>
              </w:rPr>
              <w:t>p</w:t>
            </w:r>
            <w:r w:rsidRPr="0087663B">
              <w:rPr>
                <w:rFonts w:ascii="Arial" w:hAnsi="Arial" w:cs="Arial"/>
                <w:color w:val="000000"/>
                <w:sz w:val="24"/>
                <w:szCs w:val="24"/>
              </w:rPr>
              <w:t>ractical and loyal</w:t>
            </w:r>
            <w:r w:rsidR="00B1144B" w:rsidRPr="0087663B">
              <w:rPr>
                <w:rFonts w:ascii="Arial" w:hAnsi="Arial" w:cs="Arial"/>
                <w:color w:val="000000"/>
                <w:sz w:val="24"/>
                <w:szCs w:val="24"/>
              </w:rPr>
              <w:t>. He is e</w:t>
            </w:r>
            <w:r w:rsidRPr="0087663B">
              <w:rPr>
                <w:rFonts w:ascii="Arial" w:hAnsi="Arial" w:cs="Arial"/>
                <w:color w:val="000000"/>
                <w:sz w:val="24"/>
                <w:szCs w:val="24"/>
              </w:rPr>
              <w:t>xtremely organised</w:t>
            </w:r>
            <w:r w:rsidR="00B1144B" w:rsidRPr="0087663B">
              <w:rPr>
                <w:rFonts w:ascii="Arial" w:hAnsi="Arial" w:cs="Arial"/>
                <w:color w:val="000000"/>
                <w:sz w:val="24"/>
                <w:szCs w:val="24"/>
              </w:rPr>
              <w:t>, n</w:t>
            </w:r>
            <w:r w:rsidRPr="0087663B">
              <w:rPr>
                <w:rFonts w:ascii="Arial" w:hAnsi="Arial" w:cs="Arial"/>
                <w:color w:val="000000"/>
                <w:sz w:val="24"/>
                <w:szCs w:val="24"/>
              </w:rPr>
              <w:t xml:space="preserve">ot flexible, </w:t>
            </w:r>
            <w:r w:rsidR="00B1144B" w:rsidRPr="0087663B">
              <w:rPr>
                <w:rFonts w:ascii="Arial" w:hAnsi="Arial" w:cs="Arial"/>
                <w:color w:val="000000"/>
                <w:sz w:val="24"/>
                <w:szCs w:val="24"/>
              </w:rPr>
              <w:t xml:space="preserve">and </w:t>
            </w:r>
            <w:r w:rsidRPr="0087663B">
              <w:rPr>
                <w:rFonts w:ascii="Arial" w:hAnsi="Arial" w:cs="Arial"/>
                <w:color w:val="000000"/>
                <w:sz w:val="24"/>
                <w:szCs w:val="24"/>
              </w:rPr>
              <w:t>lacks the spirit of adventure</w:t>
            </w:r>
            <w:r w:rsidR="00B1144B" w:rsidRPr="0087663B">
              <w:rPr>
                <w:rFonts w:ascii="Arial" w:hAnsi="Arial" w:cs="Arial"/>
                <w:color w:val="000000"/>
                <w:sz w:val="24"/>
                <w:szCs w:val="24"/>
              </w:rPr>
              <w:t>.</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Raju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an Organiser</w:t>
            </w:r>
          </w:p>
        </w:tc>
      </w:tr>
      <w:tr w:rsidR="00E34404" w:rsidRPr="0087663B" w:rsidTr="00CB6809">
        <w:trPr>
          <w:trHeight w:val="871"/>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 xml:space="preserve">Aslam challenges openly, believes in competition, </w:t>
            </w:r>
            <w:r w:rsidR="00B1144B" w:rsidRPr="0087663B">
              <w:rPr>
                <w:rFonts w:ascii="Arial" w:hAnsi="Arial" w:cs="Arial"/>
                <w:color w:val="000000"/>
                <w:sz w:val="24"/>
                <w:szCs w:val="24"/>
              </w:rPr>
              <w:t xml:space="preserve">and is </w:t>
            </w:r>
            <w:r w:rsidRPr="0087663B">
              <w:rPr>
                <w:rFonts w:ascii="Arial" w:hAnsi="Arial" w:cs="Arial"/>
                <w:color w:val="000000"/>
                <w:sz w:val="24"/>
                <w:szCs w:val="24"/>
              </w:rPr>
              <w:t>target</w:t>
            </w:r>
            <w:r w:rsidR="00B1144B" w:rsidRPr="0087663B">
              <w:rPr>
                <w:rFonts w:ascii="Arial" w:hAnsi="Arial" w:cs="Arial"/>
                <w:color w:val="000000"/>
                <w:sz w:val="24"/>
                <w:szCs w:val="24"/>
              </w:rPr>
              <w:t>-</w:t>
            </w:r>
            <w:r w:rsidRPr="0087663B">
              <w:rPr>
                <w:rFonts w:ascii="Arial" w:hAnsi="Arial" w:cs="Arial"/>
                <w:color w:val="000000"/>
                <w:sz w:val="24"/>
                <w:szCs w:val="24"/>
              </w:rPr>
              <w:t xml:space="preserve">driven. </w:t>
            </w:r>
            <w:r w:rsidR="00B1144B" w:rsidRPr="0087663B">
              <w:rPr>
                <w:rFonts w:ascii="Arial" w:hAnsi="Arial" w:cs="Arial"/>
                <w:color w:val="000000"/>
                <w:sz w:val="24"/>
                <w:szCs w:val="24"/>
              </w:rPr>
              <w:t>He is i</w:t>
            </w:r>
            <w:r w:rsidRPr="0087663B">
              <w:rPr>
                <w:rFonts w:ascii="Arial" w:hAnsi="Arial" w:cs="Arial"/>
                <w:color w:val="000000"/>
                <w:sz w:val="24"/>
                <w:szCs w:val="24"/>
              </w:rPr>
              <w:t xml:space="preserve">mpatient and </w:t>
            </w:r>
            <w:r w:rsidR="00B1144B" w:rsidRPr="0087663B">
              <w:rPr>
                <w:rFonts w:ascii="Arial" w:hAnsi="Arial" w:cs="Arial"/>
                <w:color w:val="000000"/>
                <w:sz w:val="24"/>
                <w:szCs w:val="24"/>
              </w:rPr>
              <w:t xml:space="preserve">a </w:t>
            </w:r>
            <w:r w:rsidRPr="0087663B">
              <w:rPr>
                <w:rFonts w:ascii="Arial" w:hAnsi="Arial" w:cs="Arial"/>
                <w:color w:val="000000"/>
                <w:sz w:val="24"/>
                <w:szCs w:val="24"/>
              </w:rPr>
              <w:t>hard task master.</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Aslam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 Controller</w:t>
            </w:r>
          </w:p>
        </w:tc>
      </w:tr>
      <w:tr w:rsidR="00E34404" w:rsidRPr="0087663B" w:rsidTr="00CB6809">
        <w:trPr>
          <w:trHeight w:val="1162"/>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lastRenderedPageBreak/>
              <w:t>Amit is outgoing, enterprising, curious, looks for opportunities, impulsive and loses interest rather quickly.</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Amit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an Analyst</w:t>
            </w:r>
          </w:p>
        </w:tc>
      </w:tr>
      <w:tr w:rsidR="00E34404" w:rsidRPr="0087663B" w:rsidTr="00CB6809">
        <w:trPr>
          <w:trHeight w:val="1452"/>
        </w:trPr>
        <w:tc>
          <w:tcPr>
            <w:tcW w:w="3866" w:type="dxa"/>
            <w:tcBorders>
              <w:top w:val="single" w:sz="6" w:space="0" w:color="auto"/>
              <w:left w:val="single" w:sz="6" w:space="0" w:color="auto"/>
              <w:bottom w:val="single" w:sz="6" w:space="0" w:color="auto"/>
              <w:right w:val="single" w:sz="6" w:space="0" w:color="auto"/>
            </w:tcBorders>
            <w:shd w:val="solid" w:color="CC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roofErr w:type="spellStart"/>
            <w:r w:rsidRPr="0087663B">
              <w:rPr>
                <w:rFonts w:ascii="Arial" w:hAnsi="Arial" w:cs="Arial"/>
                <w:color w:val="000000"/>
                <w:sz w:val="24"/>
                <w:szCs w:val="24"/>
              </w:rPr>
              <w:t>Maninder</w:t>
            </w:r>
            <w:proofErr w:type="spellEnd"/>
            <w:r w:rsidRPr="0087663B">
              <w:rPr>
                <w:rFonts w:ascii="Arial" w:hAnsi="Arial" w:cs="Arial"/>
                <w:color w:val="000000"/>
                <w:sz w:val="24"/>
                <w:szCs w:val="24"/>
              </w:rPr>
              <w:t xml:space="preserve"> is creative and innovative, </w:t>
            </w:r>
            <w:r w:rsidR="00B1144B" w:rsidRPr="0087663B">
              <w:rPr>
                <w:rFonts w:ascii="Arial" w:hAnsi="Arial" w:cs="Arial"/>
                <w:color w:val="000000"/>
                <w:sz w:val="24"/>
                <w:szCs w:val="24"/>
              </w:rPr>
              <w:t>h</w:t>
            </w:r>
            <w:r w:rsidRPr="0087663B">
              <w:rPr>
                <w:rFonts w:ascii="Arial" w:hAnsi="Arial" w:cs="Arial"/>
                <w:color w:val="000000"/>
                <w:sz w:val="24"/>
                <w:szCs w:val="24"/>
              </w:rPr>
              <w:t>igh on knowledge and intellect</w:t>
            </w:r>
            <w:r w:rsidR="00B1144B" w:rsidRPr="0087663B">
              <w:rPr>
                <w:rFonts w:ascii="Arial" w:hAnsi="Arial" w:cs="Arial"/>
                <w:color w:val="000000"/>
                <w:sz w:val="24"/>
                <w:szCs w:val="24"/>
              </w:rPr>
              <w:t xml:space="preserve"> and</w:t>
            </w:r>
            <w:r w:rsidRPr="0087663B">
              <w:rPr>
                <w:rFonts w:ascii="Arial" w:hAnsi="Arial" w:cs="Arial"/>
                <w:color w:val="000000"/>
                <w:sz w:val="24"/>
                <w:szCs w:val="24"/>
              </w:rPr>
              <w:t xml:space="preserve"> thinks out of the box. </w:t>
            </w:r>
            <w:r w:rsidR="00B1144B" w:rsidRPr="0087663B">
              <w:rPr>
                <w:rFonts w:ascii="Arial" w:hAnsi="Arial" w:cs="Arial"/>
                <w:color w:val="000000"/>
                <w:sz w:val="24"/>
                <w:szCs w:val="24"/>
              </w:rPr>
              <w:t>He o</w:t>
            </w:r>
            <w:r w:rsidRPr="0087663B">
              <w:rPr>
                <w:rFonts w:ascii="Arial" w:hAnsi="Arial" w:cs="Arial"/>
                <w:color w:val="000000"/>
                <w:sz w:val="24"/>
                <w:szCs w:val="24"/>
              </w:rPr>
              <w:t>verlooks practical details</w:t>
            </w:r>
            <w:r w:rsidR="00B1144B" w:rsidRPr="0087663B">
              <w:rPr>
                <w:rFonts w:ascii="Arial" w:hAnsi="Arial" w:cs="Arial"/>
                <w:color w:val="000000"/>
                <w:sz w:val="24"/>
                <w:szCs w:val="24"/>
              </w:rPr>
              <w:t>,</w:t>
            </w:r>
            <w:r w:rsidRPr="0087663B">
              <w:rPr>
                <w:rFonts w:ascii="Arial" w:hAnsi="Arial" w:cs="Arial"/>
                <w:color w:val="000000"/>
                <w:sz w:val="24"/>
                <w:szCs w:val="24"/>
              </w:rPr>
              <w:t xml:space="preserve"> </w:t>
            </w:r>
            <w:r w:rsidR="00B1144B" w:rsidRPr="0087663B">
              <w:rPr>
                <w:rFonts w:ascii="Arial" w:hAnsi="Arial" w:cs="Arial"/>
                <w:color w:val="000000"/>
                <w:sz w:val="24"/>
                <w:szCs w:val="24"/>
              </w:rPr>
              <w:t xml:space="preserve">tends to be </w:t>
            </w:r>
            <w:r w:rsidRPr="0087663B">
              <w:rPr>
                <w:rFonts w:ascii="Arial" w:hAnsi="Arial" w:cs="Arial"/>
                <w:color w:val="000000"/>
                <w:sz w:val="24"/>
                <w:szCs w:val="24"/>
              </w:rPr>
              <w:t>forgetful and lives in a world of imagination.</w:t>
            </w:r>
          </w:p>
        </w:tc>
        <w:tc>
          <w:tcPr>
            <w:tcW w:w="1661" w:type="dxa"/>
            <w:tcBorders>
              <w:top w:val="single" w:sz="6" w:space="0" w:color="auto"/>
              <w:left w:val="single" w:sz="6" w:space="0" w:color="auto"/>
              <w:bottom w:val="single" w:sz="6" w:space="0" w:color="auto"/>
              <w:right w:val="single" w:sz="6" w:space="0" w:color="auto"/>
            </w:tcBorders>
            <w:shd w:val="solid" w:color="FFFFCC"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proofErr w:type="spellStart"/>
            <w:r w:rsidRPr="0087663B">
              <w:rPr>
                <w:rFonts w:ascii="Arial" w:hAnsi="Arial" w:cs="Arial"/>
                <w:color w:val="000000"/>
                <w:sz w:val="24"/>
                <w:szCs w:val="24"/>
              </w:rPr>
              <w:t>Maninder</w:t>
            </w:r>
            <w:proofErr w:type="spellEnd"/>
            <w:r w:rsidRPr="0087663B">
              <w:rPr>
                <w:rFonts w:ascii="Arial" w:hAnsi="Arial" w:cs="Arial"/>
                <w:color w:val="000000"/>
                <w:sz w:val="24"/>
                <w:szCs w:val="24"/>
              </w:rPr>
              <w:t xml:space="preserve"> is</w:t>
            </w:r>
          </w:p>
        </w:tc>
        <w:tc>
          <w:tcPr>
            <w:tcW w:w="1723" w:type="dxa"/>
            <w:tcBorders>
              <w:top w:val="single" w:sz="6" w:space="0" w:color="auto"/>
              <w:left w:val="single" w:sz="6" w:space="0" w:color="auto"/>
              <w:bottom w:val="single" w:sz="6" w:space="0" w:color="auto"/>
              <w:right w:val="single" w:sz="6" w:space="0" w:color="auto"/>
            </w:tcBorders>
            <w:shd w:val="solid" w:color="FFFFFF" w:fill="auto"/>
          </w:tcPr>
          <w:p w:rsidR="00E34404" w:rsidRPr="0087663B" w:rsidRDefault="00E34404" w:rsidP="0038269E">
            <w:pPr>
              <w:autoSpaceDE w:val="0"/>
              <w:autoSpaceDN w:val="0"/>
              <w:adjustRightInd w:val="0"/>
              <w:spacing w:after="0" w:line="240" w:lineRule="auto"/>
              <w:rPr>
                <w:rFonts w:ascii="Arial" w:hAnsi="Arial" w:cs="Arial"/>
                <w:color w:val="000000"/>
                <w:sz w:val="24"/>
                <w:szCs w:val="24"/>
              </w:rPr>
            </w:pPr>
            <w:r w:rsidRPr="0087663B">
              <w:rPr>
                <w:rFonts w:ascii="Arial" w:hAnsi="Arial" w:cs="Arial"/>
                <w:color w:val="000000"/>
                <w:sz w:val="24"/>
                <w:szCs w:val="24"/>
              </w:rPr>
              <w:t>a Visualizer</w:t>
            </w:r>
          </w:p>
        </w:tc>
      </w:tr>
    </w:tbl>
    <w:p w:rsidR="00E34404" w:rsidRPr="0087663B" w:rsidRDefault="00E34404" w:rsidP="0038269E">
      <w:pPr>
        <w:pStyle w:val="ListParagraph"/>
        <w:rPr>
          <w:rFonts w:ascii="Arial" w:hAnsi="Arial" w:cs="Arial"/>
          <w:sz w:val="24"/>
          <w:szCs w:val="24"/>
        </w:rPr>
      </w:pPr>
    </w:p>
    <w:p w:rsidR="00276688" w:rsidRPr="0087663B" w:rsidRDefault="00276688" w:rsidP="0038269E">
      <w:pPr>
        <w:ind w:left="180" w:hanging="180"/>
        <w:rPr>
          <w:rFonts w:ascii="Arial" w:hAnsi="Arial" w:cs="Arial"/>
          <w:sz w:val="24"/>
          <w:szCs w:val="24"/>
        </w:rPr>
      </w:pPr>
    </w:p>
    <w:p w:rsidR="00274D09" w:rsidRPr="0087663B" w:rsidRDefault="00274D09" w:rsidP="0038269E">
      <w:pPr>
        <w:rPr>
          <w:rFonts w:ascii="Arial" w:hAnsi="Arial" w:cs="Arial"/>
          <w:b/>
          <w:sz w:val="24"/>
          <w:szCs w:val="24"/>
        </w:rPr>
      </w:pPr>
      <w:r w:rsidRPr="0087663B">
        <w:rPr>
          <w:rFonts w:ascii="Arial" w:hAnsi="Arial" w:cs="Arial"/>
          <w:b/>
          <w:sz w:val="24"/>
          <w:szCs w:val="24"/>
        </w:rPr>
        <w:t>SECTION: E:  SPEED READING: Select any five from the questions given below. Each question carries 1 mark.</w:t>
      </w:r>
    </w:p>
    <w:p w:rsidR="00274D09" w:rsidRPr="0087663B" w:rsidRDefault="00274D09" w:rsidP="0038269E">
      <w:pPr>
        <w:rPr>
          <w:rFonts w:ascii="Arial" w:hAnsi="Arial" w:cs="Arial"/>
          <w:b/>
          <w:sz w:val="24"/>
          <w:szCs w:val="24"/>
        </w:rPr>
      </w:pPr>
    </w:p>
    <w:p w:rsidR="00274D09" w:rsidRPr="0087663B" w:rsidRDefault="00274D09" w:rsidP="0038269E">
      <w:pPr>
        <w:rPr>
          <w:rFonts w:ascii="Arial" w:hAnsi="Arial" w:cs="Arial"/>
          <w:sz w:val="24"/>
          <w:szCs w:val="24"/>
        </w:rPr>
      </w:pPr>
      <w:r w:rsidRPr="0087663B">
        <w:rPr>
          <w:rFonts w:ascii="Arial" w:hAnsi="Arial" w:cs="Arial"/>
          <w:sz w:val="24"/>
          <w:szCs w:val="24"/>
        </w:rPr>
        <w:t>Project the passage for two minutes only and then the questions could be either projected or printed in the question paper itself. Please ensure that the passage is not printed in the question paper because the objective is to test the application of speed reading techniques like skimming and scanning.</w:t>
      </w:r>
    </w:p>
    <w:p w:rsidR="00274D09" w:rsidRPr="0087663B" w:rsidRDefault="00274D09" w:rsidP="0038269E">
      <w:pPr>
        <w:rPr>
          <w:rFonts w:ascii="Arial" w:hAnsi="Arial" w:cs="Arial"/>
          <w:sz w:val="24"/>
          <w:szCs w:val="24"/>
        </w:rPr>
      </w:pPr>
      <w:r w:rsidRPr="0087663B">
        <w:rPr>
          <w:rFonts w:ascii="Arial" w:hAnsi="Arial" w:cs="Arial"/>
          <w:sz w:val="24"/>
          <w:szCs w:val="24"/>
        </w:rPr>
        <w:t>Passage----</w:t>
      </w:r>
    </w:p>
    <w:p w:rsidR="00274D09" w:rsidRPr="0087663B" w:rsidRDefault="00274D09" w:rsidP="0038269E">
      <w:pPr>
        <w:rPr>
          <w:rFonts w:ascii="Arial" w:hAnsi="Arial" w:cs="Arial"/>
          <w:sz w:val="24"/>
          <w:szCs w:val="24"/>
        </w:rPr>
      </w:pPr>
      <w:r w:rsidRPr="0087663B">
        <w:rPr>
          <w:rFonts w:ascii="Arial" w:hAnsi="Arial" w:cs="Arial"/>
          <w:sz w:val="24"/>
          <w:szCs w:val="24"/>
        </w:rPr>
        <w:t>ROGER, A KINDERGARTEN -</w:t>
      </w:r>
      <w:r w:rsidR="00A73197" w:rsidRPr="0087663B">
        <w:rPr>
          <w:rFonts w:ascii="Arial" w:hAnsi="Arial" w:cs="Arial"/>
          <w:sz w:val="24"/>
          <w:szCs w:val="24"/>
        </w:rPr>
        <w:t>II STUDENT</w:t>
      </w:r>
      <w:r w:rsidRPr="0087663B">
        <w:rPr>
          <w:rFonts w:ascii="Arial" w:hAnsi="Arial" w:cs="Arial"/>
          <w:sz w:val="24"/>
          <w:szCs w:val="24"/>
        </w:rPr>
        <w:t xml:space="preserve"> LIVES IN LE</w:t>
      </w:r>
      <w:r w:rsidR="004044FC" w:rsidRPr="0087663B">
        <w:rPr>
          <w:rFonts w:ascii="Arial" w:hAnsi="Arial" w:cs="Arial"/>
          <w:sz w:val="24"/>
          <w:szCs w:val="24"/>
        </w:rPr>
        <w:t>ICESTERSHIRE. HE RECEIVED A GIFT</w:t>
      </w:r>
      <w:r w:rsidRPr="0087663B">
        <w:rPr>
          <w:rFonts w:ascii="Arial" w:hAnsi="Arial" w:cs="Arial"/>
          <w:sz w:val="24"/>
          <w:szCs w:val="24"/>
        </w:rPr>
        <w:t xml:space="preserve"> FROM MEGAN, HIS AUNT WHO LIVES IN SANTA BARBARA.  SHE HAD SENT ROGER FOUR PAIRS OF HAMSTERS. ARCHIE AND BOBBY, TWO OF ROGER'S SIBLINGS WERE SO HAPPY THAT THEY DROPPED A PORCELAINE BOWL </w:t>
      </w:r>
      <w:r w:rsidR="00A73197" w:rsidRPr="0087663B">
        <w:rPr>
          <w:rFonts w:ascii="Arial" w:hAnsi="Arial" w:cs="Arial"/>
          <w:sz w:val="24"/>
          <w:szCs w:val="24"/>
        </w:rPr>
        <w:t>AND A</w:t>
      </w:r>
      <w:r w:rsidRPr="0087663B">
        <w:rPr>
          <w:rFonts w:ascii="Arial" w:hAnsi="Arial" w:cs="Arial"/>
          <w:sz w:val="24"/>
          <w:szCs w:val="24"/>
        </w:rPr>
        <w:t xml:space="preserve"> SERVING PLATE WHICH THEIR UNCLE HAD BROUGHT FROM ROME WHEN HE WENT THERE FOR A BUSINESS TRIP.THEIR MOTHER MAY WAS SO ANGRY THAT SHE DECIDED NOT TO ALLOW THE NEW PETS IN THE HOUSE APPREHENDING THAT MORE OF SUCH DISASTERS WOULD TAKE PLACE IF EIGHT RODENTS WOULD BE ALLOWED INSIDE THE HOUSE. ROGER, ARCHIE AND </w:t>
      </w:r>
      <w:r w:rsidR="00A73197" w:rsidRPr="0087663B">
        <w:rPr>
          <w:rFonts w:ascii="Arial" w:hAnsi="Arial" w:cs="Arial"/>
          <w:sz w:val="24"/>
          <w:szCs w:val="24"/>
        </w:rPr>
        <w:t>BOBBY FAILED</w:t>
      </w:r>
      <w:r w:rsidRPr="0087663B">
        <w:rPr>
          <w:rFonts w:ascii="Arial" w:hAnsi="Arial" w:cs="Arial"/>
          <w:sz w:val="24"/>
          <w:szCs w:val="24"/>
        </w:rPr>
        <w:t xml:space="preserve"> TO CONVINCE MAY. THEY TRIED VARIOUS WAYS BUT NOTHING SEEMED </w:t>
      </w:r>
      <w:r w:rsidR="00A73197" w:rsidRPr="0087663B">
        <w:rPr>
          <w:rFonts w:ascii="Arial" w:hAnsi="Arial" w:cs="Arial"/>
          <w:sz w:val="24"/>
          <w:szCs w:val="24"/>
        </w:rPr>
        <w:t>TO WORK</w:t>
      </w:r>
      <w:r w:rsidRPr="0087663B">
        <w:rPr>
          <w:rFonts w:ascii="Arial" w:hAnsi="Arial" w:cs="Arial"/>
          <w:sz w:val="24"/>
          <w:szCs w:val="24"/>
        </w:rPr>
        <w:t>. MEANWHILE ARCHIE HAD TO RETURN TO HIS BOAR</w:t>
      </w:r>
      <w:r w:rsidR="008D52B5" w:rsidRPr="0087663B">
        <w:rPr>
          <w:rFonts w:ascii="Arial" w:hAnsi="Arial" w:cs="Arial"/>
          <w:sz w:val="24"/>
          <w:szCs w:val="24"/>
        </w:rPr>
        <w:t>DING SCHOOL IN BIRMINGHAM AND BO</w:t>
      </w:r>
      <w:r w:rsidRPr="0087663B">
        <w:rPr>
          <w:rFonts w:ascii="Arial" w:hAnsi="Arial" w:cs="Arial"/>
          <w:sz w:val="24"/>
          <w:szCs w:val="24"/>
        </w:rPr>
        <w:t>BBY JOINED COLLEGE IN GLASGOW. THE PET BOX WITH EIGHT HAMSTERS WAS KEPT AT ROTTERDAM TRAIN STATION. MAY REFUSED TO RECEIVE THE CONSIGNMENT.</w:t>
      </w:r>
    </w:p>
    <w:p w:rsidR="00274D09" w:rsidRPr="0087663B" w:rsidRDefault="00274D09" w:rsidP="0038269E">
      <w:pPr>
        <w:rPr>
          <w:rFonts w:ascii="Arial" w:hAnsi="Arial" w:cs="Arial"/>
          <w:sz w:val="24"/>
          <w:szCs w:val="24"/>
        </w:rPr>
      </w:pPr>
    </w:p>
    <w:p w:rsidR="00274D09" w:rsidRPr="0087663B" w:rsidRDefault="00274D09" w:rsidP="0038269E">
      <w:pPr>
        <w:rPr>
          <w:rFonts w:ascii="Arial" w:hAnsi="Arial" w:cs="Arial"/>
          <w:sz w:val="24"/>
          <w:szCs w:val="24"/>
        </w:rPr>
      </w:pPr>
      <w:r w:rsidRPr="0087663B">
        <w:rPr>
          <w:rFonts w:ascii="Arial" w:hAnsi="Arial" w:cs="Arial"/>
          <w:sz w:val="24"/>
          <w:szCs w:val="24"/>
        </w:rPr>
        <w:t xml:space="preserve">SIX MONTHS HAD GONE BY </w:t>
      </w:r>
      <w:r w:rsidR="00A73197" w:rsidRPr="0087663B">
        <w:rPr>
          <w:rFonts w:ascii="Arial" w:hAnsi="Arial" w:cs="Arial"/>
          <w:sz w:val="24"/>
          <w:szCs w:val="24"/>
        </w:rPr>
        <w:t>BUT MAY</w:t>
      </w:r>
      <w:r w:rsidRPr="0087663B">
        <w:rPr>
          <w:rFonts w:ascii="Arial" w:hAnsi="Arial" w:cs="Arial"/>
          <w:sz w:val="24"/>
          <w:szCs w:val="24"/>
        </w:rPr>
        <w:t xml:space="preserve"> MAINTAINED HER STANCE TILL ONE DAY SHE GOT A CALL FROM </w:t>
      </w:r>
      <w:r w:rsidR="00A73197" w:rsidRPr="0087663B">
        <w:rPr>
          <w:rFonts w:ascii="Arial" w:hAnsi="Arial" w:cs="Arial"/>
          <w:sz w:val="24"/>
          <w:szCs w:val="24"/>
        </w:rPr>
        <w:t>MEGAN WHO</w:t>
      </w:r>
      <w:r w:rsidRPr="0087663B">
        <w:rPr>
          <w:rFonts w:ascii="Arial" w:hAnsi="Arial" w:cs="Arial"/>
          <w:sz w:val="24"/>
          <w:szCs w:val="24"/>
        </w:rPr>
        <w:t xml:space="preserve"> WANTED TO FIND OUT HOW THE HAMSTERS WERE DOING. MAY DID NOT HAVE ANY ANSWER BUT ON THE NEXT DAY SHE DECIDED TO GO TO </w:t>
      </w:r>
      <w:r w:rsidR="00A73197" w:rsidRPr="0087663B">
        <w:rPr>
          <w:rFonts w:ascii="Arial" w:hAnsi="Arial" w:cs="Arial"/>
          <w:sz w:val="24"/>
          <w:szCs w:val="24"/>
        </w:rPr>
        <w:t>ROTTERDAM TO</w:t>
      </w:r>
      <w:r w:rsidRPr="0087663B">
        <w:rPr>
          <w:rFonts w:ascii="Arial" w:hAnsi="Arial" w:cs="Arial"/>
          <w:sz w:val="24"/>
          <w:szCs w:val="24"/>
        </w:rPr>
        <w:t xml:space="preserve"> FIND OUT THE STATE OF THE CONSIGNMENT. GOOD </w:t>
      </w:r>
      <w:r w:rsidR="00A73197" w:rsidRPr="0087663B">
        <w:rPr>
          <w:rFonts w:ascii="Arial" w:hAnsi="Arial" w:cs="Arial"/>
          <w:sz w:val="24"/>
          <w:szCs w:val="24"/>
        </w:rPr>
        <w:t xml:space="preserve">HEAVENS! </w:t>
      </w:r>
      <w:r w:rsidRPr="0087663B">
        <w:rPr>
          <w:rFonts w:ascii="Arial" w:hAnsi="Arial" w:cs="Arial"/>
          <w:sz w:val="24"/>
          <w:szCs w:val="24"/>
        </w:rPr>
        <w:t xml:space="preserve">WHAT DID MAY SEE </w:t>
      </w:r>
      <w:r w:rsidR="00A73197" w:rsidRPr="0087663B">
        <w:rPr>
          <w:rFonts w:ascii="Arial" w:hAnsi="Arial" w:cs="Arial"/>
          <w:sz w:val="24"/>
          <w:szCs w:val="24"/>
        </w:rPr>
        <w:t xml:space="preserve">THERE? </w:t>
      </w:r>
      <w:r w:rsidRPr="0087663B">
        <w:rPr>
          <w:rFonts w:ascii="Arial" w:hAnsi="Arial" w:cs="Arial"/>
          <w:sz w:val="24"/>
          <w:szCs w:val="24"/>
        </w:rPr>
        <w:t xml:space="preserve">IN THE SIX MONTHS THAT HAD GONE BY EIGHT RODENTS HAD MULTIPLIED INTO TWO HUNDERD AND A BIGGER SHOCK </w:t>
      </w:r>
      <w:r w:rsidR="00A73197" w:rsidRPr="0087663B">
        <w:rPr>
          <w:rFonts w:ascii="Arial" w:hAnsi="Arial" w:cs="Arial"/>
          <w:sz w:val="24"/>
          <w:szCs w:val="24"/>
        </w:rPr>
        <w:t>WAS WAITING</w:t>
      </w:r>
      <w:r w:rsidRPr="0087663B">
        <w:rPr>
          <w:rFonts w:ascii="Arial" w:hAnsi="Arial" w:cs="Arial"/>
          <w:sz w:val="24"/>
          <w:szCs w:val="24"/>
        </w:rPr>
        <w:t xml:space="preserve"> FOR HER. AS </w:t>
      </w:r>
      <w:r w:rsidRPr="0087663B">
        <w:rPr>
          <w:rFonts w:ascii="Arial" w:hAnsi="Arial" w:cs="Arial"/>
          <w:sz w:val="24"/>
          <w:szCs w:val="24"/>
        </w:rPr>
        <w:lastRenderedPageBreak/>
        <w:t xml:space="preserve">SOON AS </w:t>
      </w:r>
      <w:r w:rsidR="00A73197" w:rsidRPr="0087663B">
        <w:rPr>
          <w:rFonts w:ascii="Arial" w:hAnsi="Arial" w:cs="Arial"/>
          <w:sz w:val="24"/>
          <w:szCs w:val="24"/>
        </w:rPr>
        <w:t>TIMOTHY COLEMEANN</w:t>
      </w:r>
      <w:r w:rsidRPr="0087663B">
        <w:rPr>
          <w:rFonts w:ascii="Arial" w:hAnsi="Arial" w:cs="Arial"/>
          <w:sz w:val="24"/>
          <w:szCs w:val="24"/>
        </w:rPr>
        <w:t xml:space="preserve"> THE STATION MASTER MET MAY IN PERSON, HE HIMSELF HANDED OVER A BILL AMOUNTING ONE THOUSAND POUNDS TO HER. THEY HAD SPENT THIS AMOUNT FOR THE MAINTENANCE OF THE HAMSTER FAMILY.</w:t>
      </w:r>
    </w:p>
    <w:p w:rsidR="00274D09" w:rsidRPr="0087663B" w:rsidRDefault="00274D09" w:rsidP="0038269E">
      <w:pPr>
        <w:rPr>
          <w:rFonts w:ascii="Arial" w:hAnsi="Arial" w:cs="Arial"/>
          <w:sz w:val="24"/>
          <w:szCs w:val="24"/>
        </w:rPr>
      </w:pPr>
    </w:p>
    <w:p w:rsidR="005631C2" w:rsidRPr="0087663B" w:rsidRDefault="005631C2" w:rsidP="0038269E">
      <w:pPr>
        <w:ind w:left="450"/>
        <w:rPr>
          <w:rFonts w:ascii="Arial" w:hAnsi="Arial" w:cs="Arial"/>
          <w:sz w:val="24"/>
          <w:szCs w:val="24"/>
        </w:rPr>
      </w:pPr>
    </w:p>
    <w:p w:rsidR="005631C2" w:rsidRPr="0087663B" w:rsidRDefault="005631C2" w:rsidP="0038269E">
      <w:pPr>
        <w:widowControl w:val="0"/>
        <w:numPr>
          <w:ilvl w:val="0"/>
          <w:numId w:val="19"/>
        </w:numPr>
        <w:suppressAutoHyphens/>
        <w:spacing w:after="0" w:line="240" w:lineRule="auto"/>
        <w:rPr>
          <w:rFonts w:ascii="Arial" w:hAnsi="Arial" w:cs="Arial"/>
          <w:sz w:val="24"/>
          <w:szCs w:val="24"/>
        </w:rPr>
      </w:pPr>
      <w:r w:rsidRPr="0087663B">
        <w:rPr>
          <w:rFonts w:ascii="Arial" w:hAnsi="Arial" w:cs="Arial"/>
          <w:sz w:val="24"/>
          <w:szCs w:val="24"/>
        </w:rPr>
        <w:t>Where does aunt May stay?</w:t>
      </w:r>
    </w:p>
    <w:p w:rsidR="005631C2" w:rsidRPr="0087663B" w:rsidRDefault="005631C2" w:rsidP="0038269E">
      <w:pPr>
        <w:widowControl w:val="0"/>
        <w:numPr>
          <w:ilvl w:val="0"/>
          <w:numId w:val="22"/>
        </w:numPr>
        <w:suppressAutoHyphens/>
        <w:spacing w:after="0" w:line="240" w:lineRule="auto"/>
        <w:rPr>
          <w:rFonts w:ascii="Arial" w:hAnsi="Arial" w:cs="Arial"/>
          <w:sz w:val="24"/>
          <w:szCs w:val="24"/>
        </w:rPr>
      </w:pPr>
      <w:r w:rsidRPr="0087663B">
        <w:rPr>
          <w:rFonts w:ascii="Arial" w:hAnsi="Arial" w:cs="Arial"/>
          <w:sz w:val="24"/>
          <w:szCs w:val="24"/>
        </w:rPr>
        <w:t>Santa Maria</w:t>
      </w:r>
    </w:p>
    <w:p w:rsidR="005631C2" w:rsidRPr="0087663B" w:rsidRDefault="005631C2" w:rsidP="0038269E">
      <w:pPr>
        <w:widowControl w:val="0"/>
        <w:numPr>
          <w:ilvl w:val="0"/>
          <w:numId w:val="22"/>
        </w:numPr>
        <w:suppressAutoHyphens/>
        <w:spacing w:after="0" w:line="240" w:lineRule="auto"/>
        <w:rPr>
          <w:rFonts w:ascii="Arial" w:hAnsi="Arial" w:cs="Arial"/>
          <w:sz w:val="24"/>
          <w:szCs w:val="24"/>
        </w:rPr>
      </w:pPr>
      <w:r w:rsidRPr="0087663B">
        <w:rPr>
          <w:rFonts w:ascii="Arial" w:hAnsi="Arial" w:cs="Arial"/>
          <w:sz w:val="24"/>
          <w:szCs w:val="24"/>
        </w:rPr>
        <w:t>Santa Fe</w:t>
      </w:r>
    </w:p>
    <w:p w:rsidR="005631C2" w:rsidRPr="0087663B" w:rsidRDefault="006E6E73" w:rsidP="0038269E">
      <w:pPr>
        <w:widowControl w:val="0"/>
        <w:numPr>
          <w:ilvl w:val="0"/>
          <w:numId w:val="22"/>
        </w:numPr>
        <w:suppressAutoHyphens/>
        <w:spacing w:after="0" w:line="240" w:lineRule="auto"/>
        <w:rPr>
          <w:rFonts w:ascii="Arial" w:hAnsi="Arial" w:cs="Arial"/>
          <w:sz w:val="24"/>
          <w:szCs w:val="24"/>
        </w:rPr>
      </w:pPr>
      <w:r w:rsidRPr="0087663B">
        <w:rPr>
          <w:rFonts w:ascii="Arial" w:hAnsi="Arial" w:cs="Arial"/>
          <w:sz w:val="24"/>
          <w:szCs w:val="24"/>
        </w:rPr>
        <w:t>Santa Cruz</w:t>
      </w:r>
    </w:p>
    <w:p w:rsidR="006E6E73" w:rsidRPr="0087663B" w:rsidRDefault="006E6E73" w:rsidP="0038269E">
      <w:pPr>
        <w:pStyle w:val="ListParagraph"/>
        <w:widowControl w:val="0"/>
        <w:numPr>
          <w:ilvl w:val="0"/>
          <w:numId w:val="22"/>
        </w:numPr>
        <w:suppressAutoHyphens/>
        <w:spacing w:after="0" w:line="240" w:lineRule="auto"/>
        <w:rPr>
          <w:rFonts w:ascii="Arial" w:hAnsi="Arial" w:cs="Arial"/>
          <w:b/>
          <w:sz w:val="24"/>
          <w:szCs w:val="24"/>
        </w:rPr>
      </w:pPr>
      <w:r w:rsidRPr="0087663B">
        <w:rPr>
          <w:rFonts w:ascii="Arial" w:hAnsi="Arial" w:cs="Arial"/>
          <w:b/>
          <w:sz w:val="24"/>
          <w:szCs w:val="24"/>
          <w:highlight w:val="yellow"/>
        </w:rPr>
        <w:t>Santa Barbara</w:t>
      </w:r>
    </w:p>
    <w:p w:rsidR="005631C2" w:rsidRPr="0087663B" w:rsidRDefault="005631C2" w:rsidP="0038269E">
      <w:pPr>
        <w:ind w:left="450"/>
        <w:rPr>
          <w:rFonts w:ascii="Arial" w:hAnsi="Arial" w:cs="Arial"/>
          <w:sz w:val="24"/>
          <w:szCs w:val="24"/>
        </w:rPr>
      </w:pPr>
    </w:p>
    <w:p w:rsidR="005631C2" w:rsidRPr="0087663B" w:rsidRDefault="005631C2" w:rsidP="0038269E">
      <w:pPr>
        <w:widowControl w:val="0"/>
        <w:numPr>
          <w:ilvl w:val="0"/>
          <w:numId w:val="19"/>
        </w:numPr>
        <w:suppressAutoHyphens/>
        <w:spacing w:after="0" w:line="240" w:lineRule="auto"/>
        <w:rPr>
          <w:rFonts w:ascii="Arial" w:hAnsi="Arial" w:cs="Arial"/>
          <w:sz w:val="24"/>
          <w:szCs w:val="24"/>
        </w:rPr>
      </w:pPr>
      <w:r w:rsidRPr="0087663B">
        <w:rPr>
          <w:rFonts w:ascii="Arial" w:hAnsi="Arial" w:cs="Arial"/>
          <w:sz w:val="24"/>
          <w:szCs w:val="24"/>
        </w:rPr>
        <w:t>Why did May go back to Rotterdam?</w:t>
      </w:r>
    </w:p>
    <w:p w:rsidR="005631C2" w:rsidRPr="0087663B" w:rsidRDefault="005631C2" w:rsidP="0038269E">
      <w:pPr>
        <w:widowControl w:val="0"/>
        <w:numPr>
          <w:ilvl w:val="0"/>
          <w:numId w:val="23"/>
        </w:numPr>
        <w:suppressAutoHyphens/>
        <w:spacing w:after="0" w:line="240" w:lineRule="auto"/>
        <w:rPr>
          <w:rFonts w:ascii="Arial" w:hAnsi="Arial" w:cs="Arial"/>
          <w:sz w:val="24"/>
          <w:szCs w:val="24"/>
        </w:rPr>
      </w:pPr>
      <w:r w:rsidRPr="0087663B">
        <w:rPr>
          <w:rFonts w:ascii="Arial" w:hAnsi="Arial" w:cs="Arial"/>
          <w:sz w:val="24"/>
          <w:szCs w:val="24"/>
        </w:rPr>
        <w:t>To check on the hamsters</w:t>
      </w:r>
    </w:p>
    <w:p w:rsidR="005631C2" w:rsidRPr="0087663B" w:rsidRDefault="005631C2" w:rsidP="0038269E">
      <w:pPr>
        <w:widowControl w:val="0"/>
        <w:numPr>
          <w:ilvl w:val="0"/>
          <w:numId w:val="23"/>
        </w:numPr>
        <w:suppressAutoHyphens/>
        <w:spacing w:after="0" w:line="240" w:lineRule="auto"/>
        <w:rPr>
          <w:rFonts w:ascii="Arial" w:hAnsi="Arial" w:cs="Arial"/>
          <w:b/>
          <w:sz w:val="24"/>
          <w:szCs w:val="24"/>
        </w:rPr>
      </w:pPr>
      <w:r w:rsidRPr="0087663B">
        <w:rPr>
          <w:rFonts w:ascii="Arial" w:hAnsi="Arial" w:cs="Arial"/>
          <w:b/>
          <w:sz w:val="24"/>
          <w:szCs w:val="24"/>
          <w:highlight w:val="yellow"/>
        </w:rPr>
        <w:t>To find out the state of the consignment</w:t>
      </w:r>
    </w:p>
    <w:p w:rsidR="005631C2" w:rsidRPr="0087663B" w:rsidRDefault="005631C2" w:rsidP="0038269E">
      <w:pPr>
        <w:widowControl w:val="0"/>
        <w:numPr>
          <w:ilvl w:val="0"/>
          <w:numId w:val="23"/>
        </w:numPr>
        <w:suppressAutoHyphens/>
        <w:spacing w:after="0" w:line="240" w:lineRule="auto"/>
        <w:rPr>
          <w:rFonts w:ascii="Arial" w:hAnsi="Arial" w:cs="Arial"/>
          <w:sz w:val="24"/>
          <w:szCs w:val="24"/>
        </w:rPr>
      </w:pPr>
      <w:r w:rsidRPr="0087663B">
        <w:rPr>
          <w:rFonts w:ascii="Arial" w:hAnsi="Arial" w:cs="Arial"/>
          <w:sz w:val="24"/>
          <w:szCs w:val="24"/>
        </w:rPr>
        <w:t>To pay the amount for maintaining the hamster family</w:t>
      </w:r>
    </w:p>
    <w:p w:rsidR="005631C2" w:rsidRPr="0087663B" w:rsidRDefault="005631C2" w:rsidP="0038269E">
      <w:pPr>
        <w:widowControl w:val="0"/>
        <w:numPr>
          <w:ilvl w:val="0"/>
          <w:numId w:val="23"/>
        </w:numPr>
        <w:suppressAutoHyphens/>
        <w:spacing w:after="0" w:line="240" w:lineRule="auto"/>
        <w:rPr>
          <w:rFonts w:ascii="Arial" w:hAnsi="Arial" w:cs="Arial"/>
          <w:sz w:val="24"/>
          <w:szCs w:val="24"/>
        </w:rPr>
      </w:pPr>
      <w:r w:rsidRPr="0087663B">
        <w:rPr>
          <w:rFonts w:ascii="Arial" w:hAnsi="Arial" w:cs="Arial"/>
          <w:sz w:val="24"/>
          <w:szCs w:val="24"/>
        </w:rPr>
        <w:t>Megan’s call</w:t>
      </w:r>
    </w:p>
    <w:p w:rsidR="005631C2" w:rsidRPr="0087663B" w:rsidRDefault="005631C2" w:rsidP="0038269E">
      <w:pPr>
        <w:rPr>
          <w:rFonts w:ascii="Arial" w:hAnsi="Arial" w:cs="Arial"/>
          <w:sz w:val="24"/>
          <w:szCs w:val="24"/>
        </w:rPr>
      </w:pPr>
    </w:p>
    <w:p w:rsidR="005631C2" w:rsidRPr="0087663B" w:rsidRDefault="005631C2" w:rsidP="0038269E">
      <w:pPr>
        <w:widowControl w:val="0"/>
        <w:numPr>
          <w:ilvl w:val="0"/>
          <w:numId w:val="19"/>
        </w:numPr>
        <w:suppressAutoHyphens/>
        <w:spacing w:after="0" w:line="240" w:lineRule="auto"/>
        <w:rPr>
          <w:rFonts w:ascii="Arial" w:hAnsi="Arial" w:cs="Arial"/>
          <w:sz w:val="24"/>
          <w:szCs w:val="24"/>
        </w:rPr>
      </w:pPr>
      <w:r w:rsidRPr="0087663B">
        <w:rPr>
          <w:rFonts w:ascii="Arial" w:hAnsi="Arial" w:cs="Arial"/>
          <w:sz w:val="24"/>
          <w:szCs w:val="24"/>
        </w:rPr>
        <w:t>Where did Roger stay?</w:t>
      </w:r>
    </w:p>
    <w:p w:rsidR="005631C2" w:rsidRPr="0087663B" w:rsidRDefault="005631C2" w:rsidP="0038269E">
      <w:pPr>
        <w:widowControl w:val="0"/>
        <w:numPr>
          <w:ilvl w:val="0"/>
          <w:numId w:val="28"/>
        </w:numPr>
        <w:suppressAutoHyphens/>
        <w:spacing w:after="0" w:line="240" w:lineRule="auto"/>
        <w:rPr>
          <w:rFonts w:ascii="Arial" w:hAnsi="Arial" w:cs="Arial"/>
          <w:sz w:val="24"/>
          <w:szCs w:val="24"/>
        </w:rPr>
      </w:pPr>
      <w:r w:rsidRPr="0087663B">
        <w:rPr>
          <w:rFonts w:ascii="Arial" w:hAnsi="Arial" w:cs="Arial"/>
          <w:sz w:val="24"/>
          <w:szCs w:val="24"/>
        </w:rPr>
        <w:t>Rome</w:t>
      </w:r>
    </w:p>
    <w:p w:rsidR="005631C2" w:rsidRPr="0087663B" w:rsidRDefault="005631C2" w:rsidP="0038269E">
      <w:pPr>
        <w:widowControl w:val="0"/>
        <w:numPr>
          <w:ilvl w:val="0"/>
          <w:numId w:val="28"/>
        </w:numPr>
        <w:suppressAutoHyphens/>
        <w:spacing w:after="0" w:line="240" w:lineRule="auto"/>
        <w:rPr>
          <w:rFonts w:ascii="Arial" w:hAnsi="Arial" w:cs="Arial"/>
          <w:b/>
          <w:sz w:val="24"/>
          <w:szCs w:val="24"/>
        </w:rPr>
      </w:pPr>
      <w:r w:rsidRPr="0087663B">
        <w:rPr>
          <w:rFonts w:ascii="Arial" w:hAnsi="Arial" w:cs="Arial"/>
          <w:b/>
          <w:sz w:val="24"/>
          <w:szCs w:val="24"/>
          <w:highlight w:val="yellow"/>
        </w:rPr>
        <w:t>Leicestershire</w:t>
      </w:r>
    </w:p>
    <w:p w:rsidR="005631C2" w:rsidRPr="0087663B" w:rsidRDefault="005631C2" w:rsidP="0038269E">
      <w:pPr>
        <w:widowControl w:val="0"/>
        <w:numPr>
          <w:ilvl w:val="0"/>
          <w:numId w:val="28"/>
        </w:numPr>
        <w:suppressAutoHyphens/>
        <w:spacing w:after="0" w:line="240" w:lineRule="auto"/>
        <w:rPr>
          <w:rFonts w:ascii="Arial" w:hAnsi="Arial" w:cs="Arial"/>
          <w:sz w:val="24"/>
          <w:szCs w:val="24"/>
        </w:rPr>
      </w:pPr>
      <w:r w:rsidRPr="0087663B">
        <w:rPr>
          <w:rFonts w:ascii="Arial" w:hAnsi="Arial" w:cs="Arial"/>
          <w:sz w:val="24"/>
          <w:szCs w:val="24"/>
        </w:rPr>
        <w:t>Glasgow</w:t>
      </w:r>
    </w:p>
    <w:p w:rsidR="005631C2" w:rsidRPr="0087663B" w:rsidRDefault="005631C2" w:rsidP="0038269E">
      <w:pPr>
        <w:widowControl w:val="0"/>
        <w:numPr>
          <w:ilvl w:val="0"/>
          <w:numId w:val="28"/>
        </w:numPr>
        <w:suppressAutoHyphens/>
        <w:spacing w:after="0" w:line="240" w:lineRule="auto"/>
        <w:rPr>
          <w:rFonts w:ascii="Arial" w:hAnsi="Arial" w:cs="Arial"/>
          <w:sz w:val="24"/>
          <w:szCs w:val="24"/>
        </w:rPr>
      </w:pPr>
      <w:r w:rsidRPr="0087663B">
        <w:rPr>
          <w:rFonts w:ascii="Arial" w:hAnsi="Arial" w:cs="Arial"/>
          <w:sz w:val="24"/>
          <w:szCs w:val="24"/>
        </w:rPr>
        <w:t>Birmingham</w:t>
      </w:r>
    </w:p>
    <w:p w:rsidR="005631C2" w:rsidRPr="0087663B" w:rsidRDefault="005631C2" w:rsidP="0038269E">
      <w:pPr>
        <w:ind w:left="450"/>
        <w:rPr>
          <w:rFonts w:ascii="Arial" w:hAnsi="Arial" w:cs="Arial"/>
          <w:sz w:val="24"/>
          <w:szCs w:val="24"/>
        </w:rPr>
      </w:pPr>
    </w:p>
    <w:p w:rsidR="005631C2" w:rsidRPr="0087663B" w:rsidRDefault="006E6E73" w:rsidP="0038269E">
      <w:pPr>
        <w:ind w:left="90"/>
        <w:rPr>
          <w:rFonts w:ascii="Arial" w:hAnsi="Arial" w:cs="Arial"/>
          <w:sz w:val="24"/>
          <w:szCs w:val="24"/>
        </w:rPr>
      </w:pPr>
      <w:r w:rsidRPr="0087663B">
        <w:rPr>
          <w:rFonts w:ascii="Arial" w:hAnsi="Arial" w:cs="Arial"/>
          <w:sz w:val="24"/>
          <w:szCs w:val="24"/>
        </w:rPr>
        <w:t>4</w:t>
      </w:r>
      <w:r w:rsidR="005631C2" w:rsidRPr="0087663B">
        <w:rPr>
          <w:rFonts w:ascii="Arial" w:hAnsi="Arial" w:cs="Arial"/>
          <w:sz w:val="24"/>
          <w:szCs w:val="24"/>
        </w:rPr>
        <w:t xml:space="preserve">. Who got the Porcelain bowl and the serving plate from </w:t>
      </w:r>
      <w:r w:rsidR="00A73197" w:rsidRPr="0087663B">
        <w:rPr>
          <w:rFonts w:ascii="Arial" w:hAnsi="Arial" w:cs="Arial"/>
          <w:sz w:val="24"/>
          <w:szCs w:val="24"/>
        </w:rPr>
        <w:t>Rome?</w:t>
      </w:r>
    </w:p>
    <w:p w:rsidR="005631C2" w:rsidRPr="0087663B" w:rsidRDefault="005631C2" w:rsidP="0038269E">
      <w:pPr>
        <w:pStyle w:val="ListParagraph"/>
        <w:numPr>
          <w:ilvl w:val="0"/>
          <w:numId w:val="32"/>
        </w:numPr>
        <w:rPr>
          <w:rFonts w:ascii="Arial" w:hAnsi="Arial" w:cs="Arial"/>
          <w:sz w:val="24"/>
          <w:szCs w:val="24"/>
        </w:rPr>
      </w:pPr>
      <w:r w:rsidRPr="0087663B">
        <w:rPr>
          <w:rFonts w:ascii="Arial" w:hAnsi="Arial" w:cs="Arial"/>
          <w:sz w:val="24"/>
          <w:szCs w:val="24"/>
        </w:rPr>
        <w:t>Aunt</w:t>
      </w:r>
    </w:p>
    <w:p w:rsidR="005631C2" w:rsidRPr="0087663B" w:rsidRDefault="005631C2" w:rsidP="0038269E">
      <w:pPr>
        <w:pStyle w:val="ListParagraph"/>
        <w:numPr>
          <w:ilvl w:val="0"/>
          <w:numId w:val="32"/>
        </w:numPr>
        <w:rPr>
          <w:rFonts w:ascii="Arial" w:hAnsi="Arial" w:cs="Arial"/>
          <w:sz w:val="24"/>
          <w:szCs w:val="24"/>
        </w:rPr>
      </w:pPr>
      <w:r w:rsidRPr="0087663B">
        <w:rPr>
          <w:rFonts w:ascii="Arial" w:hAnsi="Arial" w:cs="Arial"/>
          <w:sz w:val="24"/>
          <w:szCs w:val="24"/>
        </w:rPr>
        <w:t>Sibling</w:t>
      </w:r>
    </w:p>
    <w:p w:rsidR="005631C2" w:rsidRPr="0087663B" w:rsidRDefault="00270F2E" w:rsidP="0038269E">
      <w:pPr>
        <w:pStyle w:val="ListParagraph"/>
        <w:numPr>
          <w:ilvl w:val="0"/>
          <w:numId w:val="32"/>
        </w:numPr>
        <w:rPr>
          <w:rFonts w:ascii="Arial" w:hAnsi="Arial" w:cs="Arial"/>
          <w:sz w:val="24"/>
          <w:szCs w:val="24"/>
        </w:rPr>
      </w:pPr>
      <w:r w:rsidRPr="0087663B">
        <w:rPr>
          <w:rFonts w:ascii="Arial" w:hAnsi="Arial" w:cs="Arial"/>
          <w:b/>
          <w:sz w:val="24"/>
          <w:szCs w:val="24"/>
          <w:highlight w:val="yellow"/>
        </w:rPr>
        <w:t>U</w:t>
      </w:r>
      <w:r w:rsidR="005631C2" w:rsidRPr="0087663B">
        <w:rPr>
          <w:rFonts w:ascii="Arial" w:hAnsi="Arial" w:cs="Arial"/>
          <w:b/>
          <w:sz w:val="24"/>
          <w:szCs w:val="24"/>
          <w:highlight w:val="yellow"/>
        </w:rPr>
        <w:t>ncle</w:t>
      </w:r>
    </w:p>
    <w:p w:rsidR="005631C2" w:rsidRPr="0087663B" w:rsidRDefault="00270F2E" w:rsidP="0038269E">
      <w:pPr>
        <w:pStyle w:val="ListParagraph"/>
        <w:numPr>
          <w:ilvl w:val="0"/>
          <w:numId w:val="32"/>
        </w:numPr>
        <w:rPr>
          <w:rFonts w:ascii="Arial" w:hAnsi="Arial" w:cs="Arial"/>
          <w:sz w:val="24"/>
          <w:szCs w:val="24"/>
        </w:rPr>
      </w:pPr>
      <w:r w:rsidRPr="0087663B">
        <w:rPr>
          <w:rFonts w:ascii="Arial" w:hAnsi="Arial" w:cs="Arial"/>
          <w:sz w:val="24"/>
          <w:szCs w:val="24"/>
        </w:rPr>
        <w:t>S</w:t>
      </w:r>
      <w:r w:rsidR="005631C2" w:rsidRPr="0087663B">
        <w:rPr>
          <w:rFonts w:ascii="Arial" w:hAnsi="Arial" w:cs="Arial"/>
          <w:sz w:val="24"/>
          <w:szCs w:val="24"/>
        </w:rPr>
        <w:t xml:space="preserve">tation </w:t>
      </w:r>
      <w:r w:rsidRPr="0087663B">
        <w:rPr>
          <w:rFonts w:ascii="Arial" w:hAnsi="Arial" w:cs="Arial"/>
          <w:sz w:val="24"/>
          <w:szCs w:val="24"/>
        </w:rPr>
        <w:t>M</w:t>
      </w:r>
      <w:r w:rsidR="005631C2" w:rsidRPr="0087663B">
        <w:rPr>
          <w:rFonts w:ascii="Arial" w:hAnsi="Arial" w:cs="Arial"/>
          <w:sz w:val="24"/>
          <w:szCs w:val="24"/>
        </w:rPr>
        <w:t>aster</w:t>
      </w:r>
    </w:p>
    <w:p w:rsidR="005631C2" w:rsidRPr="0087663B" w:rsidRDefault="005631C2" w:rsidP="0038269E">
      <w:pPr>
        <w:ind w:left="90"/>
        <w:rPr>
          <w:rFonts w:ascii="Arial" w:hAnsi="Arial" w:cs="Arial"/>
          <w:sz w:val="24"/>
          <w:szCs w:val="24"/>
        </w:rPr>
      </w:pPr>
    </w:p>
    <w:p w:rsidR="005631C2" w:rsidRPr="0087663B" w:rsidRDefault="005631C2" w:rsidP="0038269E">
      <w:pPr>
        <w:pStyle w:val="ListParagraph"/>
        <w:widowControl w:val="0"/>
        <w:numPr>
          <w:ilvl w:val="0"/>
          <w:numId w:val="34"/>
        </w:numPr>
        <w:suppressAutoHyphens/>
        <w:spacing w:after="0" w:line="240" w:lineRule="auto"/>
        <w:rPr>
          <w:rFonts w:ascii="Arial" w:hAnsi="Arial" w:cs="Arial"/>
          <w:sz w:val="24"/>
          <w:szCs w:val="24"/>
        </w:rPr>
      </w:pPr>
      <w:r w:rsidRPr="0087663B">
        <w:rPr>
          <w:rFonts w:ascii="Arial" w:hAnsi="Arial" w:cs="Arial"/>
          <w:sz w:val="24"/>
          <w:szCs w:val="24"/>
        </w:rPr>
        <w:t>Who all failed to convince May?</w:t>
      </w:r>
    </w:p>
    <w:p w:rsidR="005631C2" w:rsidRPr="0087663B" w:rsidRDefault="005631C2" w:rsidP="0038269E">
      <w:pPr>
        <w:widowControl w:val="0"/>
        <w:numPr>
          <w:ilvl w:val="0"/>
          <w:numId w:val="24"/>
        </w:numPr>
        <w:suppressAutoHyphens/>
        <w:spacing w:after="0" w:line="240" w:lineRule="auto"/>
        <w:rPr>
          <w:rFonts w:ascii="Arial" w:hAnsi="Arial" w:cs="Arial"/>
          <w:sz w:val="24"/>
          <w:szCs w:val="24"/>
        </w:rPr>
      </w:pPr>
      <w:r w:rsidRPr="0087663B">
        <w:rPr>
          <w:rFonts w:ascii="Arial" w:hAnsi="Arial" w:cs="Arial"/>
          <w:sz w:val="24"/>
          <w:szCs w:val="24"/>
        </w:rPr>
        <w:t>Roger, Cole</w:t>
      </w:r>
      <w:r w:rsidR="00270F2E" w:rsidRPr="0087663B">
        <w:rPr>
          <w:rFonts w:ascii="Arial" w:hAnsi="Arial" w:cs="Arial"/>
          <w:sz w:val="24"/>
          <w:szCs w:val="24"/>
        </w:rPr>
        <w:t>m</w:t>
      </w:r>
      <w:r w:rsidRPr="0087663B">
        <w:rPr>
          <w:rFonts w:ascii="Arial" w:hAnsi="Arial" w:cs="Arial"/>
          <w:sz w:val="24"/>
          <w:szCs w:val="24"/>
        </w:rPr>
        <w:t>an, Archi</w:t>
      </w:r>
      <w:r w:rsidR="00270F2E" w:rsidRPr="0087663B">
        <w:rPr>
          <w:rFonts w:ascii="Arial" w:hAnsi="Arial" w:cs="Arial"/>
          <w:sz w:val="24"/>
          <w:szCs w:val="24"/>
        </w:rPr>
        <w:t>e</w:t>
      </w:r>
    </w:p>
    <w:p w:rsidR="005631C2" w:rsidRPr="0087663B" w:rsidRDefault="005631C2" w:rsidP="0038269E">
      <w:pPr>
        <w:widowControl w:val="0"/>
        <w:numPr>
          <w:ilvl w:val="0"/>
          <w:numId w:val="24"/>
        </w:numPr>
        <w:suppressAutoHyphens/>
        <w:spacing w:after="0" w:line="240" w:lineRule="auto"/>
        <w:rPr>
          <w:rFonts w:ascii="Arial" w:hAnsi="Arial" w:cs="Arial"/>
          <w:sz w:val="24"/>
          <w:szCs w:val="24"/>
        </w:rPr>
      </w:pPr>
      <w:r w:rsidRPr="0087663B">
        <w:rPr>
          <w:rFonts w:ascii="Arial" w:hAnsi="Arial" w:cs="Arial"/>
          <w:sz w:val="24"/>
          <w:szCs w:val="24"/>
        </w:rPr>
        <w:t>Megan, Roger, Bobby</w:t>
      </w:r>
    </w:p>
    <w:p w:rsidR="005631C2" w:rsidRPr="0087663B" w:rsidRDefault="005631C2" w:rsidP="0038269E">
      <w:pPr>
        <w:widowControl w:val="0"/>
        <w:numPr>
          <w:ilvl w:val="0"/>
          <w:numId w:val="24"/>
        </w:numPr>
        <w:suppressAutoHyphens/>
        <w:spacing w:after="0" w:line="240" w:lineRule="auto"/>
        <w:rPr>
          <w:rFonts w:ascii="Arial" w:hAnsi="Arial" w:cs="Arial"/>
          <w:b/>
          <w:sz w:val="24"/>
          <w:szCs w:val="24"/>
        </w:rPr>
      </w:pPr>
      <w:r w:rsidRPr="0087663B">
        <w:rPr>
          <w:rFonts w:ascii="Arial" w:hAnsi="Arial" w:cs="Arial"/>
          <w:b/>
          <w:sz w:val="24"/>
          <w:szCs w:val="24"/>
          <w:highlight w:val="yellow"/>
        </w:rPr>
        <w:t>Bobby, Roger, Archie</w:t>
      </w:r>
    </w:p>
    <w:p w:rsidR="005631C2" w:rsidRPr="0087663B" w:rsidRDefault="000274A7" w:rsidP="0038269E">
      <w:pPr>
        <w:widowControl w:val="0"/>
        <w:numPr>
          <w:ilvl w:val="0"/>
          <w:numId w:val="24"/>
        </w:numPr>
        <w:suppressAutoHyphens/>
        <w:spacing w:after="0" w:line="240" w:lineRule="auto"/>
        <w:rPr>
          <w:rFonts w:ascii="Arial" w:hAnsi="Arial" w:cs="Arial"/>
          <w:sz w:val="24"/>
          <w:szCs w:val="24"/>
        </w:rPr>
      </w:pPr>
      <w:r w:rsidRPr="0087663B">
        <w:rPr>
          <w:rFonts w:ascii="Arial" w:hAnsi="Arial" w:cs="Arial"/>
          <w:sz w:val="24"/>
          <w:szCs w:val="24"/>
        </w:rPr>
        <w:t>Archie</w:t>
      </w:r>
      <w:r w:rsidR="005631C2" w:rsidRPr="0087663B">
        <w:rPr>
          <w:rFonts w:ascii="Arial" w:hAnsi="Arial" w:cs="Arial"/>
          <w:sz w:val="24"/>
          <w:szCs w:val="24"/>
        </w:rPr>
        <w:t>, Roger, Megan</w:t>
      </w:r>
    </w:p>
    <w:p w:rsidR="005631C2" w:rsidRPr="0087663B" w:rsidRDefault="005631C2" w:rsidP="0038269E">
      <w:pPr>
        <w:rPr>
          <w:rFonts w:ascii="Arial" w:hAnsi="Arial" w:cs="Arial"/>
          <w:sz w:val="24"/>
          <w:szCs w:val="24"/>
        </w:rPr>
      </w:pPr>
    </w:p>
    <w:p w:rsidR="005631C2" w:rsidRPr="0087663B" w:rsidRDefault="005631C2" w:rsidP="0038269E">
      <w:pPr>
        <w:pStyle w:val="ListParagraph"/>
        <w:widowControl w:val="0"/>
        <w:numPr>
          <w:ilvl w:val="0"/>
          <w:numId w:val="34"/>
        </w:numPr>
        <w:suppressAutoHyphens/>
        <w:spacing w:after="0" w:line="240" w:lineRule="auto"/>
        <w:rPr>
          <w:rFonts w:ascii="Arial" w:hAnsi="Arial" w:cs="Arial"/>
          <w:sz w:val="24"/>
          <w:szCs w:val="24"/>
        </w:rPr>
      </w:pPr>
      <w:r w:rsidRPr="0087663B">
        <w:rPr>
          <w:rFonts w:ascii="Arial" w:hAnsi="Arial" w:cs="Arial"/>
          <w:sz w:val="24"/>
          <w:szCs w:val="24"/>
        </w:rPr>
        <w:t>Archie had to return to his boarding school in….</w:t>
      </w:r>
    </w:p>
    <w:p w:rsidR="00141531" w:rsidRPr="0087663B" w:rsidRDefault="00A263DF" w:rsidP="0038269E">
      <w:pPr>
        <w:pStyle w:val="ListParagraph"/>
        <w:widowControl w:val="0"/>
        <w:numPr>
          <w:ilvl w:val="0"/>
          <w:numId w:val="31"/>
        </w:numPr>
        <w:suppressAutoHyphens/>
        <w:spacing w:after="0" w:line="240" w:lineRule="auto"/>
        <w:rPr>
          <w:rFonts w:ascii="Arial" w:hAnsi="Arial" w:cs="Arial"/>
          <w:sz w:val="24"/>
          <w:szCs w:val="24"/>
        </w:rPr>
      </w:pPr>
      <w:r w:rsidRPr="0087663B">
        <w:rPr>
          <w:rFonts w:ascii="Arial" w:hAnsi="Arial" w:cs="Arial"/>
          <w:sz w:val="24"/>
          <w:szCs w:val="24"/>
        </w:rPr>
        <w:t>Gla</w:t>
      </w:r>
      <w:r w:rsidR="005631C2" w:rsidRPr="0087663B">
        <w:rPr>
          <w:rFonts w:ascii="Arial" w:hAnsi="Arial" w:cs="Arial"/>
          <w:sz w:val="24"/>
          <w:szCs w:val="24"/>
        </w:rPr>
        <w:t>sgow</w:t>
      </w:r>
    </w:p>
    <w:p w:rsidR="00141531" w:rsidRPr="0087663B" w:rsidRDefault="005631C2" w:rsidP="0038269E">
      <w:pPr>
        <w:pStyle w:val="ListParagraph"/>
        <w:widowControl w:val="0"/>
        <w:numPr>
          <w:ilvl w:val="0"/>
          <w:numId w:val="31"/>
        </w:numPr>
        <w:suppressAutoHyphens/>
        <w:spacing w:after="0" w:line="240" w:lineRule="auto"/>
        <w:rPr>
          <w:rFonts w:ascii="Arial" w:hAnsi="Arial" w:cs="Arial"/>
          <w:sz w:val="24"/>
          <w:szCs w:val="24"/>
        </w:rPr>
      </w:pPr>
      <w:r w:rsidRPr="0087663B">
        <w:rPr>
          <w:rFonts w:ascii="Arial" w:hAnsi="Arial" w:cs="Arial"/>
          <w:b/>
          <w:sz w:val="24"/>
          <w:szCs w:val="24"/>
          <w:highlight w:val="yellow"/>
        </w:rPr>
        <w:t>Birmingham</w:t>
      </w:r>
    </w:p>
    <w:p w:rsidR="00141531" w:rsidRPr="0087663B" w:rsidRDefault="005631C2" w:rsidP="0038269E">
      <w:pPr>
        <w:pStyle w:val="ListParagraph"/>
        <w:widowControl w:val="0"/>
        <w:numPr>
          <w:ilvl w:val="0"/>
          <w:numId w:val="31"/>
        </w:numPr>
        <w:suppressAutoHyphens/>
        <w:spacing w:after="0" w:line="240" w:lineRule="auto"/>
        <w:rPr>
          <w:rFonts w:ascii="Arial" w:hAnsi="Arial" w:cs="Arial"/>
          <w:sz w:val="24"/>
          <w:szCs w:val="24"/>
        </w:rPr>
      </w:pPr>
      <w:r w:rsidRPr="0087663B">
        <w:rPr>
          <w:rFonts w:ascii="Arial" w:hAnsi="Arial" w:cs="Arial"/>
          <w:sz w:val="24"/>
          <w:szCs w:val="24"/>
        </w:rPr>
        <w:t>Rotterdam</w:t>
      </w:r>
    </w:p>
    <w:p w:rsidR="005631C2" w:rsidRPr="0087663B" w:rsidRDefault="005631C2" w:rsidP="0038269E">
      <w:pPr>
        <w:pStyle w:val="ListParagraph"/>
        <w:widowControl w:val="0"/>
        <w:numPr>
          <w:ilvl w:val="0"/>
          <w:numId w:val="31"/>
        </w:numPr>
        <w:suppressAutoHyphens/>
        <w:spacing w:after="0" w:line="240" w:lineRule="auto"/>
        <w:rPr>
          <w:rFonts w:ascii="Arial" w:hAnsi="Arial" w:cs="Arial"/>
          <w:sz w:val="24"/>
          <w:szCs w:val="24"/>
        </w:rPr>
      </w:pPr>
      <w:r w:rsidRPr="0087663B">
        <w:rPr>
          <w:rFonts w:ascii="Arial" w:hAnsi="Arial" w:cs="Arial"/>
          <w:sz w:val="24"/>
          <w:szCs w:val="24"/>
        </w:rPr>
        <w:t>Rome</w:t>
      </w:r>
    </w:p>
    <w:p w:rsidR="005631C2" w:rsidRPr="0087663B" w:rsidRDefault="005631C2" w:rsidP="0038269E">
      <w:pPr>
        <w:ind w:left="480"/>
        <w:rPr>
          <w:rFonts w:ascii="Arial" w:hAnsi="Arial" w:cs="Arial"/>
          <w:sz w:val="24"/>
          <w:szCs w:val="24"/>
        </w:rPr>
      </w:pPr>
    </w:p>
    <w:p w:rsidR="005631C2" w:rsidRPr="0087663B" w:rsidRDefault="005631C2" w:rsidP="0038269E">
      <w:pPr>
        <w:pStyle w:val="ListParagraph"/>
        <w:widowControl w:val="0"/>
        <w:numPr>
          <w:ilvl w:val="0"/>
          <w:numId w:val="34"/>
        </w:numPr>
        <w:suppressAutoHyphens/>
        <w:spacing w:after="0" w:line="240" w:lineRule="auto"/>
        <w:rPr>
          <w:rFonts w:ascii="Arial" w:hAnsi="Arial" w:cs="Arial"/>
          <w:sz w:val="24"/>
          <w:szCs w:val="24"/>
        </w:rPr>
      </w:pPr>
      <w:r w:rsidRPr="0087663B">
        <w:rPr>
          <w:rFonts w:ascii="Arial" w:hAnsi="Arial" w:cs="Arial"/>
          <w:sz w:val="24"/>
          <w:szCs w:val="24"/>
        </w:rPr>
        <w:lastRenderedPageBreak/>
        <w:t>In which class did Roger study?</w:t>
      </w:r>
    </w:p>
    <w:p w:rsidR="005631C2" w:rsidRPr="0087663B" w:rsidRDefault="005631C2" w:rsidP="0038269E">
      <w:pPr>
        <w:widowControl w:val="0"/>
        <w:numPr>
          <w:ilvl w:val="0"/>
          <w:numId w:val="27"/>
        </w:numPr>
        <w:suppressAutoHyphens/>
        <w:spacing w:after="0" w:line="240" w:lineRule="auto"/>
        <w:rPr>
          <w:rFonts w:ascii="Arial" w:hAnsi="Arial" w:cs="Arial"/>
          <w:sz w:val="24"/>
          <w:szCs w:val="24"/>
        </w:rPr>
      </w:pPr>
      <w:r w:rsidRPr="0087663B">
        <w:rPr>
          <w:rFonts w:ascii="Arial" w:hAnsi="Arial" w:cs="Arial"/>
          <w:sz w:val="24"/>
          <w:szCs w:val="24"/>
        </w:rPr>
        <w:t>Kindergarten-I</w:t>
      </w:r>
    </w:p>
    <w:p w:rsidR="005631C2" w:rsidRPr="0087663B" w:rsidRDefault="005631C2" w:rsidP="0038269E">
      <w:pPr>
        <w:widowControl w:val="0"/>
        <w:numPr>
          <w:ilvl w:val="0"/>
          <w:numId w:val="27"/>
        </w:numPr>
        <w:suppressAutoHyphens/>
        <w:spacing w:after="0" w:line="240" w:lineRule="auto"/>
        <w:rPr>
          <w:rFonts w:ascii="Arial" w:hAnsi="Arial" w:cs="Arial"/>
          <w:b/>
          <w:sz w:val="24"/>
          <w:szCs w:val="24"/>
        </w:rPr>
      </w:pPr>
      <w:r w:rsidRPr="0087663B">
        <w:rPr>
          <w:rFonts w:ascii="Arial" w:hAnsi="Arial" w:cs="Arial"/>
          <w:b/>
          <w:sz w:val="24"/>
          <w:szCs w:val="24"/>
          <w:highlight w:val="yellow"/>
        </w:rPr>
        <w:t>Kindergarten-II</w:t>
      </w:r>
    </w:p>
    <w:p w:rsidR="005631C2" w:rsidRPr="0087663B" w:rsidRDefault="005631C2" w:rsidP="0038269E">
      <w:pPr>
        <w:widowControl w:val="0"/>
        <w:numPr>
          <w:ilvl w:val="0"/>
          <w:numId w:val="27"/>
        </w:numPr>
        <w:suppressAutoHyphens/>
        <w:spacing w:after="0" w:line="240" w:lineRule="auto"/>
        <w:rPr>
          <w:rFonts w:ascii="Arial" w:hAnsi="Arial" w:cs="Arial"/>
          <w:sz w:val="24"/>
          <w:szCs w:val="24"/>
        </w:rPr>
      </w:pPr>
      <w:r w:rsidRPr="0087663B">
        <w:rPr>
          <w:rFonts w:ascii="Arial" w:hAnsi="Arial" w:cs="Arial"/>
          <w:sz w:val="24"/>
          <w:szCs w:val="24"/>
        </w:rPr>
        <w:t>Class-I</w:t>
      </w:r>
    </w:p>
    <w:p w:rsidR="00B10F2F" w:rsidRPr="001A54E0" w:rsidRDefault="005631C2" w:rsidP="0038269E">
      <w:pPr>
        <w:widowControl w:val="0"/>
        <w:numPr>
          <w:ilvl w:val="0"/>
          <w:numId w:val="27"/>
        </w:numPr>
        <w:suppressAutoHyphens/>
        <w:spacing w:after="0" w:line="240" w:lineRule="auto"/>
        <w:rPr>
          <w:rFonts w:ascii="Arial" w:hAnsi="Arial" w:cs="Arial"/>
          <w:sz w:val="24"/>
          <w:szCs w:val="24"/>
        </w:rPr>
      </w:pPr>
      <w:r w:rsidRPr="0087663B">
        <w:rPr>
          <w:rFonts w:ascii="Arial" w:hAnsi="Arial" w:cs="Arial"/>
          <w:sz w:val="24"/>
          <w:szCs w:val="24"/>
        </w:rPr>
        <w:t>Class-II</w:t>
      </w:r>
    </w:p>
    <w:sectPr w:rsidR="00B10F2F" w:rsidRPr="001A5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434"/>
    <w:multiLevelType w:val="hybridMultilevel"/>
    <w:tmpl w:val="12244872"/>
    <w:lvl w:ilvl="0" w:tplc="0620516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5C7563E"/>
    <w:multiLevelType w:val="hybridMultilevel"/>
    <w:tmpl w:val="9DAE876E"/>
    <w:lvl w:ilvl="0" w:tplc="D8BC3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02272"/>
    <w:multiLevelType w:val="hybridMultilevel"/>
    <w:tmpl w:val="7EEA778E"/>
    <w:lvl w:ilvl="0" w:tplc="04090011">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6362F"/>
    <w:multiLevelType w:val="hybridMultilevel"/>
    <w:tmpl w:val="F2961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72EDE"/>
    <w:multiLevelType w:val="hybridMultilevel"/>
    <w:tmpl w:val="08365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B47B3"/>
    <w:multiLevelType w:val="hybridMultilevel"/>
    <w:tmpl w:val="B3B6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46260"/>
    <w:multiLevelType w:val="hybridMultilevel"/>
    <w:tmpl w:val="A6F2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356F6"/>
    <w:multiLevelType w:val="hybridMultilevel"/>
    <w:tmpl w:val="C514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24213"/>
    <w:multiLevelType w:val="hybridMultilevel"/>
    <w:tmpl w:val="560C6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A5C19"/>
    <w:multiLevelType w:val="hybridMultilevel"/>
    <w:tmpl w:val="BAFCE52E"/>
    <w:lvl w:ilvl="0" w:tplc="A51CBAEE">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1855329A"/>
    <w:multiLevelType w:val="hybridMultilevel"/>
    <w:tmpl w:val="F4B4244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1A0E439C"/>
    <w:multiLevelType w:val="hybridMultilevel"/>
    <w:tmpl w:val="2A767646"/>
    <w:lvl w:ilvl="0" w:tplc="5A109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D01EA"/>
    <w:multiLevelType w:val="hybridMultilevel"/>
    <w:tmpl w:val="3154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37A"/>
    <w:multiLevelType w:val="hybridMultilevel"/>
    <w:tmpl w:val="B12C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B2584"/>
    <w:multiLevelType w:val="hybridMultilevel"/>
    <w:tmpl w:val="CD8C2B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EC1245"/>
    <w:multiLevelType w:val="hybridMultilevel"/>
    <w:tmpl w:val="3D66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D0386"/>
    <w:multiLevelType w:val="hybridMultilevel"/>
    <w:tmpl w:val="9648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71277"/>
    <w:multiLevelType w:val="hybridMultilevel"/>
    <w:tmpl w:val="1688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64983"/>
    <w:multiLevelType w:val="hybridMultilevel"/>
    <w:tmpl w:val="EB96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566AC"/>
    <w:multiLevelType w:val="hybridMultilevel"/>
    <w:tmpl w:val="FA1228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81E14"/>
    <w:multiLevelType w:val="hybridMultilevel"/>
    <w:tmpl w:val="16A8B31E"/>
    <w:lvl w:ilvl="0" w:tplc="04090011">
      <w:start w:val="6"/>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F931FD4"/>
    <w:multiLevelType w:val="hybridMultilevel"/>
    <w:tmpl w:val="3B185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215E2"/>
    <w:multiLevelType w:val="hybridMultilevel"/>
    <w:tmpl w:val="13B0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E1743"/>
    <w:multiLevelType w:val="hybridMultilevel"/>
    <w:tmpl w:val="289EC1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A2102"/>
    <w:multiLevelType w:val="hybridMultilevel"/>
    <w:tmpl w:val="2DA0D2EE"/>
    <w:lvl w:ilvl="0" w:tplc="40243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322E6"/>
    <w:multiLevelType w:val="hybridMultilevel"/>
    <w:tmpl w:val="F1E44CDE"/>
    <w:lvl w:ilvl="0" w:tplc="FBF6A9FE">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50D835FA"/>
    <w:multiLevelType w:val="hybridMultilevel"/>
    <w:tmpl w:val="318E9568"/>
    <w:lvl w:ilvl="0" w:tplc="3F7839DC">
      <w:start w:val="13"/>
      <w:numFmt w:val="decimal"/>
      <w:lvlText w:val="%1."/>
      <w:lvlJc w:val="left"/>
      <w:pPr>
        <w:ind w:left="480" w:hanging="39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52C924FE"/>
    <w:multiLevelType w:val="hybridMultilevel"/>
    <w:tmpl w:val="50B6B980"/>
    <w:lvl w:ilvl="0" w:tplc="E88829CC">
      <w:start w:val="1"/>
      <w:numFmt w:val="lowerLetter"/>
      <w:lvlText w:val="%1."/>
      <w:lvlJc w:val="left"/>
      <w:pPr>
        <w:ind w:left="810" w:hanging="360"/>
      </w:pPr>
      <w:rPr>
        <w:rFonts w:ascii="Arial" w:eastAsiaTheme="minorHAnsi" w:hAnsi="Arial" w:cs="Arial"/>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53FC43D6"/>
    <w:multiLevelType w:val="hybridMultilevel"/>
    <w:tmpl w:val="9C3ACDF2"/>
    <w:lvl w:ilvl="0" w:tplc="1CF42A9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57CD2F24"/>
    <w:multiLevelType w:val="hybridMultilevel"/>
    <w:tmpl w:val="F2DEE806"/>
    <w:lvl w:ilvl="0" w:tplc="C0EE17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90C7645"/>
    <w:multiLevelType w:val="hybridMultilevel"/>
    <w:tmpl w:val="356271C4"/>
    <w:lvl w:ilvl="0" w:tplc="72383E6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5AEA0380"/>
    <w:multiLevelType w:val="hybridMultilevel"/>
    <w:tmpl w:val="7AD8483E"/>
    <w:lvl w:ilvl="0" w:tplc="D59E887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15:restartNumberingAfterBreak="0">
    <w:nsid w:val="5FDF4C13"/>
    <w:multiLevelType w:val="hybridMultilevel"/>
    <w:tmpl w:val="137279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0A7ED1"/>
    <w:multiLevelType w:val="hybridMultilevel"/>
    <w:tmpl w:val="E77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C5E17"/>
    <w:multiLevelType w:val="hybridMultilevel"/>
    <w:tmpl w:val="5B3C9128"/>
    <w:lvl w:ilvl="0" w:tplc="4CB0555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70042509"/>
    <w:multiLevelType w:val="hybridMultilevel"/>
    <w:tmpl w:val="BD60C0F8"/>
    <w:lvl w:ilvl="0" w:tplc="1CC05F8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7281140F"/>
    <w:multiLevelType w:val="hybridMultilevel"/>
    <w:tmpl w:val="560C6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7387C"/>
    <w:multiLevelType w:val="hybridMultilevel"/>
    <w:tmpl w:val="94BA3ADE"/>
    <w:lvl w:ilvl="0" w:tplc="8362B04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2"/>
  </w:num>
  <w:num w:numId="2">
    <w:abstractNumId w:val="33"/>
  </w:num>
  <w:num w:numId="3">
    <w:abstractNumId w:val="36"/>
  </w:num>
  <w:num w:numId="4">
    <w:abstractNumId w:val="8"/>
  </w:num>
  <w:num w:numId="5">
    <w:abstractNumId w:val="14"/>
  </w:num>
  <w:num w:numId="6">
    <w:abstractNumId w:val="7"/>
  </w:num>
  <w:num w:numId="7">
    <w:abstractNumId w:val="17"/>
  </w:num>
  <w:num w:numId="8">
    <w:abstractNumId w:val="12"/>
  </w:num>
  <w:num w:numId="9">
    <w:abstractNumId w:val="24"/>
  </w:num>
  <w:num w:numId="10">
    <w:abstractNumId w:val="11"/>
  </w:num>
  <w:num w:numId="11">
    <w:abstractNumId w:val="23"/>
  </w:num>
  <w:num w:numId="12">
    <w:abstractNumId w:val="5"/>
  </w:num>
  <w:num w:numId="13">
    <w:abstractNumId w:val="15"/>
  </w:num>
  <w:num w:numId="14">
    <w:abstractNumId w:val="2"/>
  </w:num>
  <w:num w:numId="15">
    <w:abstractNumId w:val="16"/>
  </w:num>
  <w:num w:numId="16">
    <w:abstractNumId w:val="22"/>
  </w:num>
  <w:num w:numId="17">
    <w:abstractNumId w:val="18"/>
  </w:num>
  <w:num w:numId="18">
    <w:abstractNumId w:val="1"/>
  </w:num>
  <w:num w:numId="19">
    <w:abstractNumId w:val="30"/>
  </w:num>
  <w:num w:numId="20">
    <w:abstractNumId w:val="35"/>
  </w:num>
  <w:num w:numId="21">
    <w:abstractNumId w:val="28"/>
  </w:num>
  <w:num w:numId="22">
    <w:abstractNumId w:val="27"/>
  </w:num>
  <w:num w:numId="23">
    <w:abstractNumId w:val="29"/>
  </w:num>
  <w:num w:numId="24">
    <w:abstractNumId w:val="37"/>
  </w:num>
  <w:num w:numId="25">
    <w:abstractNumId w:val="26"/>
  </w:num>
  <w:num w:numId="26">
    <w:abstractNumId w:val="9"/>
  </w:num>
  <w:num w:numId="27">
    <w:abstractNumId w:val="31"/>
  </w:num>
  <w:num w:numId="28">
    <w:abstractNumId w:val="34"/>
  </w:num>
  <w:num w:numId="29">
    <w:abstractNumId w:val="4"/>
  </w:num>
  <w:num w:numId="30">
    <w:abstractNumId w:val="20"/>
  </w:num>
  <w:num w:numId="31">
    <w:abstractNumId w:val="19"/>
  </w:num>
  <w:num w:numId="32">
    <w:abstractNumId w:val="10"/>
  </w:num>
  <w:num w:numId="33">
    <w:abstractNumId w:val="0"/>
  </w:num>
  <w:num w:numId="34">
    <w:abstractNumId w:val="25"/>
  </w:num>
  <w:num w:numId="35">
    <w:abstractNumId w:val="6"/>
  </w:num>
  <w:num w:numId="36">
    <w:abstractNumId w:val="13"/>
  </w:num>
  <w:num w:numId="37">
    <w:abstractNumId w:val="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2F"/>
    <w:rsid w:val="00026D3F"/>
    <w:rsid w:val="000274A7"/>
    <w:rsid w:val="0003169A"/>
    <w:rsid w:val="000364BD"/>
    <w:rsid w:val="0004602B"/>
    <w:rsid w:val="00061716"/>
    <w:rsid w:val="00082DD2"/>
    <w:rsid w:val="000C50FD"/>
    <w:rsid w:val="000E2572"/>
    <w:rsid w:val="000E36D2"/>
    <w:rsid w:val="001145DE"/>
    <w:rsid w:val="00141531"/>
    <w:rsid w:val="001A54E0"/>
    <w:rsid w:val="001E7722"/>
    <w:rsid w:val="00270F2E"/>
    <w:rsid w:val="00274D09"/>
    <w:rsid w:val="00276688"/>
    <w:rsid w:val="002853F2"/>
    <w:rsid w:val="002D6055"/>
    <w:rsid w:val="002E2F52"/>
    <w:rsid w:val="002F6535"/>
    <w:rsid w:val="00302FD2"/>
    <w:rsid w:val="003372A0"/>
    <w:rsid w:val="00340083"/>
    <w:rsid w:val="0037519C"/>
    <w:rsid w:val="0038269E"/>
    <w:rsid w:val="0038442D"/>
    <w:rsid w:val="003A3AF1"/>
    <w:rsid w:val="00402768"/>
    <w:rsid w:val="004044FC"/>
    <w:rsid w:val="004304BB"/>
    <w:rsid w:val="00430591"/>
    <w:rsid w:val="00434212"/>
    <w:rsid w:val="00446BF8"/>
    <w:rsid w:val="00471594"/>
    <w:rsid w:val="00493D63"/>
    <w:rsid w:val="00503DE6"/>
    <w:rsid w:val="00503EFA"/>
    <w:rsid w:val="00535311"/>
    <w:rsid w:val="005605DD"/>
    <w:rsid w:val="005631C2"/>
    <w:rsid w:val="00597497"/>
    <w:rsid w:val="005B5D65"/>
    <w:rsid w:val="005D0FD8"/>
    <w:rsid w:val="005F7A69"/>
    <w:rsid w:val="00621CAB"/>
    <w:rsid w:val="006377F8"/>
    <w:rsid w:val="00674841"/>
    <w:rsid w:val="006C34EF"/>
    <w:rsid w:val="006E6E73"/>
    <w:rsid w:val="006F0D3E"/>
    <w:rsid w:val="006F20EE"/>
    <w:rsid w:val="00702268"/>
    <w:rsid w:val="00715301"/>
    <w:rsid w:val="00722182"/>
    <w:rsid w:val="007318AF"/>
    <w:rsid w:val="00773A04"/>
    <w:rsid w:val="00782BDD"/>
    <w:rsid w:val="00785EF1"/>
    <w:rsid w:val="00794DEF"/>
    <w:rsid w:val="007A367E"/>
    <w:rsid w:val="007A4A8C"/>
    <w:rsid w:val="007B0B97"/>
    <w:rsid w:val="00816491"/>
    <w:rsid w:val="0084752E"/>
    <w:rsid w:val="00863738"/>
    <w:rsid w:val="00870F95"/>
    <w:rsid w:val="0087663B"/>
    <w:rsid w:val="008C122E"/>
    <w:rsid w:val="008D52B5"/>
    <w:rsid w:val="00900A4D"/>
    <w:rsid w:val="00911EE9"/>
    <w:rsid w:val="00916E90"/>
    <w:rsid w:val="00920D18"/>
    <w:rsid w:val="00934C69"/>
    <w:rsid w:val="009524B2"/>
    <w:rsid w:val="00956274"/>
    <w:rsid w:val="00977E07"/>
    <w:rsid w:val="009816ED"/>
    <w:rsid w:val="00994A6D"/>
    <w:rsid w:val="009A610A"/>
    <w:rsid w:val="009E4EF6"/>
    <w:rsid w:val="00A263DF"/>
    <w:rsid w:val="00A41D4B"/>
    <w:rsid w:val="00A52A70"/>
    <w:rsid w:val="00A65D7F"/>
    <w:rsid w:val="00A73197"/>
    <w:rsid w:val="00AA40A2"/>
    <w:rsid w:val="00AD1288"/>
    <w:rsid w:val="00AD2375"/>
    <w:rsid w:val="00AF614A"/>
    <w:rsid w:val="00AF766F"/>
    <w:rsid w:val="00B03A47"/>
    <w:rsid w:val="00B0778E"/>
    <w:rsid w:val="00B10F2F"/>
    <w:rsid w:val="00B1144B"/>
    <w:rsid w:val="00B2180C"/>
    <w:rsid w:val="00B2252F"/>
    <w:rsid w:val="00B22E9E"/>
    <w:rsid w:val="00B66551"/>
    <w:rsid w:val="00B8207C"/>
    <w:rsid w:val="00BC18EE"/>
    <w:rsid w:val="00BC7BE6"/>
    <w:rsid w:val="00C045A2"/>
    <w:rsid w:val="00C10D26"/>
    <w:rsid w:val="00C466BE"/>
    <w:rsid w:val="00CD0F23"/>
    <w:rsid w:val="00D13DB2"/>
    <w:rsid w:val="00DC542D"/>
    <w:rsid w:val="00DD5816"/>
    <w:rsid w:val="00DF53DF"/>
    <w:rsid w:val="00E130AF"/>
    <w:rsid w:val="00E271C9"/>
    <w:rsid w:val="00E278FA"/>
    <w:rsid w:val="00E34404"/>
    <w:rsid w:val="00E4012F"/>
    <w:rsid w:val="00E643B3"/>
    <w:rsid w:val="00E6532E"/>
    <w:rsid w:val="00E70E76"/>
    <w:rsid w:val="00E76F3B"/>
    <w:rsid w:val="00E96A9E"/>
    <w:rsid w:val="00EB0822"/>
    <w:rsid w:val="00EB0C41"/>
    <w:rsid w:val="00EE3B8B"/>
    <w:rsid w:val="00F10F4D"/>
    <w:rsid w:val="00F21F97"/>
    <w:rsid w:val="00F265CC"/>
    <w:rsid w:val="00F358A3"/>
    <w:rsid w:val="00F4475B"/>
    <w:rsid w:val="00F451BF"/>
    <w:rsid w:val="00F578D7"/>
    <w:rsid w:val="00F81D54"/>
    <w:rsid w:val="00F82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95F5"/>
  <w15:chartTrackingRefBased/>
  <w15:docId w15:val="{706F1E51-3AB6-4D4D-A2E8-AD5F7AFA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85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Sreemayee  Chakrabarty</dc:creator>
  <cp:keywords/>
  <dc:description/>
  <cp:lastModifiedBy>Sreemayee  Chakrabarty</cp:lastModifiedBy>
  <cp:revision>2</cp:revision>
  <dcterms:created xsi:type="dcterms:W3CDTF">2019-01-07T17:34:00Z</dcterms:created>
  <dcterms:modified xsi:type="dcterms:W3CDTF">2019-01-07T17:34:00Z</dcterms:modified>
</cp:coreProperties>
</file>